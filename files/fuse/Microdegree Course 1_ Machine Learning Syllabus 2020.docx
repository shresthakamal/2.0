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rPr/>
      </w:pPr>
      <w:bookmarkStart w:colFirst="0" w:colLast="0" w:name="_rcpeljvbe2fk" w:id="0"/>
      <w:bookmarkEnd w:id="0"/>
      <w:r w:rsidDel="00000000" w:rsidR="00000000" w:rsidRPr="00000000">
        <w:rPr>
          <w:rtl w:val="0"/>
        </w:rPr>
        <w:t xml:space="preserve">Fusemachines Research and Training Center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rPr/>
      </w:pPr>
      <w:bookmarkStart w:colFirst="0" w:colLast="0" w:name="_j63rublwwhwc" w:id="1"/>
      <w:bookmarkEnd w:id="1"/>
      <w:r w:rsidDel="00000000" w:rsidR="00000000" w:rsidRPr="00000000">
        <w:rPr>
          <w:rtl w:val="0"/>
        </w:rPr>
        <w:t xml:space="preserve">Syllabus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rPr/>
      </w:pPr>
      <w:bookmarkStart w:colFirst="0" w:colLast="0" w:name="_sadrmivpm1kl" w:id="2"/>
      <w:bookmarkEnd w:id="2"/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B">
      <w:pPr>
        <w:pStyle w:val="Subtitle"/>
        <w:pageBreakBefore w:val="0"/>
        <w:rPr/>
      </w:pPr>
      <w:bookmarkStart w:colFirst="0" w:colLast="0" w:name="_dpckoojblvp0" w:id="3"/>
      <w:bookmarkEnd w:id="3"/>
      <w:r w:rsidDel="00000000" w:rsidR="00000000" w:rsidRPr="00000000">
        <w:rPr>
          <w:rtl w:val="0"/>
        </w:rPr>
        <w:t xml:space="preserve">Microdegree in Artificial Intelligence Program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410"/>
        <w:gridCol w:w="1485"/>
        <w:gridCol w:w="1950"/>
        <w:tblGridChange w:id="0">
          <w:tblGrid>
            <w:gridCol w:w="1155"/>
            <w:gridCol w:w="4410"/>
            <w:gridCol w:w="148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Significant Changes (Marked with a Symbol)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Version of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Fuse.ai Content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© Fusemachines Inc 2020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Contents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ageBreakBefore w:val="0"/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5fy1p6f455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_j5fy1p6f455t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ct2nlut87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Syllabus Aims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_3ct2nlut87sw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ahsz530z2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Objectives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_oahsz530z2jg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ut38r6h4z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Guided Sessions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_lut38r6h4zlg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uxzz3uqch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_cuxzz3uqchkn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esb4q8bbd8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Pre-requisites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_esb4q8bbd8pb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7wztt3kddt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Assessment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_o7wztt3kddtn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fqr667ubmijz">
            <w:r w:rsidDel="00000000" w:rsidR="00000000" w:rsidRPr="00000000">
              <w:rPr>
                <w:rtl w:val="0"/>
              </w:rPr>
              <w:t xml:space="preserve">Prerequisites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_fqr667ubmijz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xachd0vgpqg4">
            <w:r w:rsidDel="00000000" w:rsidR="00000000" w:rsidRPr="00000000">
              <w:rPr>
                <w:rtl w:val="0"/>
              </w:rPr>
              <w:t xml:space="preserve">Distinct Features Used in the Syllabus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_xachd0vgpqg4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83mf7rg0v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_q83mf7rg0vxs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nvmiuk4gms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the Course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_tnvmiuk4gmsv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ccimk8jo5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the Course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_30ccimk8jo5a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magcku2hk6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Machine Learning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_magcku2hk616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pv5il6bvlg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Supervised Machine Learning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_kpv5il6bvlgk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vo2h15u4w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Supervised ML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_7vo2h15u4wdd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ktp0l9hqu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Linear Regression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_fktp0l9hqu3o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vo2h15u4w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Logistic Regression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_7vo2h15u4wdd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rtfjpnjgt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Neural Network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_wrtfjpnjgtds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sr6fjwr7s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Decision Trees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_sr6fjwr7syw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42dh3mezaw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Instance Based Learning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_p42dh3mezawy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bf3bcuiwfs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 Vector Machines (SVM)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_vbf3bcuiwfsc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4lhmazdv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Ensemble Methods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_1k4lhmazdvpq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ykei4ebf0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Probabilistic Models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_cykei4ebf0yi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nz7jujc3r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_7nz7jujc3rx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9c3a8btp1l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Unsupervised Machine Learning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_9c3a8btp1loo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afb1gv927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Module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_nafb1gv927vd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itec8179l8j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Dimensionality Reduction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_itec8179l8jt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ru5dfgqhwb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Clustering Algorithms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_ru5dfgqhwb0p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dq29m2e3s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Gaussian Mixture Models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_1dq29m2e3s72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clos1po4d6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_4clos1po4d6h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4mkj0475v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 and Data Engineering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_q4mkj0475vk2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25t98wiuy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Feature and Data Engineering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_p25t98wiuy9w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tauamhgd0t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Missing Data Imputation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_wtauamhgd0t0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mxm896m0r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 Transformation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_tmxm896m0rjo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zee5h4gizuu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Sampling, Reduction and Discretization Techniques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_zee5h4gizuu5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dd2o13kz51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Outlier analysis and handling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_dd2o13kz51dv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rhjgq8xpgo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Features Creation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_rhjgq8xpgox7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6dk3rwd0912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Selection and Evaluation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_6dk3rwd0912v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9jfx6phwel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Machine Learning Pipeline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_k9jfx6phwel6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rp5afo6umy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Handling Imbalanced Dataset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_rp5afo6umyjo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rd5qxqqi10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_yrd5qxqqi10e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zqbtuf6vl5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Machine Learning Application [Optional]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_hzqbtuf6vl5d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mg46z325rj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Recommender System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_mg46z325rjwh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rpnr1qgkjs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Series Forecasting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_rpnr1qgkjs3g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5uwnju75q0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Outlier/Anomaly Detection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_5uwnju75q037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i84rexvlh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Reinforcement Learning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_7i84rexvlh6w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5kylt7ne73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the Module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_5kylt7ne73p3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unysstnyp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Fundamentals of RL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_cunysstnypdu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ageBreakBefore w:val="0"/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28ouz1f2k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Sample-based Learning Methods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_128ouz1f2kwh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ageBreakBefore w:val="0"/>
            <w:tabs>
              <w:tab w:val="right" w:pos="903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8v2fyj5ic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_f8v2fyj5ic0g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pageBreakBefore w:val="0"/>
        <w:rPr/>
      </w:pPr>
      <w:bookmarkStart w:colFirst="0" w:colLast="0" w:name="_j5fy1p6f455t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syllabus of this course is updated regularly to keep up with the current state-of-the-art techniques and practices employed in academia as well as the industries.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ageBreakBefore w:val="0"/>
        <w:rPr/>
      </w:pPr>
      <w:bookmarkStart w:colFirst="0" w:colLast="0" w:name="_3ct2nlut87sw" w:id="5"/>
      <w:bookmarkEnd w:id="5"/>
      <w:r w:rsidDel="00000000" w:rsidR="00000000" w:rsidRPr="00000000">
        <w:rPr>
          <w:rtl w:val="0"/>
        </w:rPr>
        <w:t xml:space="preserve">Syllabus</w:t>
      </w:r>
      <w:r w:rsidDel="00000000" w:rsidR="00000000" w:rsidRPr="00000000">
        <w:rPr>
          <w:rtl w:val="0"/>
        </w:rPr>
        <w:t xml:space="preserve"> Aims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Syllabus aims to: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Provide a worthwhile learning experience for all learners and enable them to acquire sufficient knowledge and skills to get started in the domain of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in both academic research and industrial application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Facilitate and Standardise Course Content Development and Delivery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ageBreakBefore w:val="0"/>
        <w:rPr/>
      </w:pPr>
      <w:bookmarkStart w:colFirst="0" w:colLast="0" w:name="_oahsz530z2jg" w:id="6"/>
      <w:bookmarkEnd w:id="6"/>
      <w:r w:rsidDel="00000000" w:rsidR="00000000" w:rsidRPr="00000000">
        <w:rPr>
          <w:rtl w:val="0"/>
        </w:rPr>
        <w:t xml:space="preserve">Course Objectives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After Completion of the course students will be able to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Select and implement appropriate libraries, framework, techniques for different problems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Explain the math and code behind some algorithms and build and make changes to the code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Assess the performance, evaluate and compare different models to design and deploy an end-to-end solution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Run experiment to change some details in code to improve the algorithm</w:t>
      </w:r>
    </w:p>
    <w:p w:rsidR="00000000" w:rsidDel="00000000" w:rsidP="00000000" w:rsidRDefault="00000000" w:rsidRPr="00000000" w14:paraId="0000006A">
      <w:pPr>
        <w:pStyle w:val="Heading2"/>
        <w:pageBreakBefore w:val="0"/>
        <w:rPr/>
      </w:pPr>
      <w:bookmarkStart w:colFirst="0" w:colLast="0" w:name="_lut38r6h4zlg" w:id="7"/>
      <w:bookmarkEnd w:id="7"/>
      <w:r w:rsidDel="00000000" w:rsidR="00000000" w:rsidRPr="00000000">
        <w:rPr>
          <w:rtl w:val="0"/>
        </w:rPr>
        <w:t xml:space="preserve">Guided Sessions</w:t>
      </w:r>
    </w:p>
    <w:tbl>
      <w:tblPr>
        <w:tblStyle w:val="Table2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365"/>
        <w:gridCol w:w="5070"/>
        <w:gridCol w:w="1365"/>
        <w:tblGridChange w:id="0">
          <w:tblGrid>
            <w:gridCol w:w="1095"/>
            <w:gridCol w:w="4365"/>
            <w:gridCol w:w="507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Units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Teaching Guide (Instructions for Instructors)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Orientation and 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Regression,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Regression,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Overfitting and Regularisation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Mid-Examination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Project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pageBreakBefore w:val="0"/>
        <w:rPr/>
      </w:pPr>
      <w:bookmarkStart w:colFirst="0" w:colLast="0" w:name="_cuxzz3uqchkn" w:id="8"/>
      <w:bookmarkEnd w:id="8"/>
      <w:r w:rsidDel="00000000" w:rsidR="00000000" w:rsidRPr="00000000">
        <w:rPr>
          <w:rtl w:val="0"/>
        </w:rPr>
        <w:t xml:space="preserve">References</w:t>
      </w:r>
    </w:p>
    <w:tbl>
      <w:tblPr>
        <w:tblStyle w:val="Table3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185"/>
        <w:gridCol w:w="3600"/>
        <w:tblGridChange w:id="0">
          <w:tblGrid>
            <w:gridCol w:w="1110"/>
            <w:gridCol w:w="7185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 Recognition and Machine Learning, by Christopher Bishop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Pattern Recognition and Machine Learning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Elements of Statistical Learning: Data Mining, Inference, and Prediction by Hastie, Tibshirani and Friedman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Elements of Statistical Learning: data mining, inference, and prediction. 2nd Edition.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pageBreakBefore w:val="0"/>
        <w:rPr/>
      </w:pPr>
      <w:bookmarkStart w:colFirst="0" w:colLast="0" w:name="_esb4q8bbd8pb" w:id="9"/>
      <w:bookmarkEnd w:id="9"/>
      <w:r w:rsidDel="00000000" w:rsidR="00000000" w:rsidRPr="00000000">
        <w:rPr>
          <w:rtl w:val="0"/>
        </w:rPr>
        <w:t xml:space="preserve">Pre-requisites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ageBreakBefore w:val="0"/>
        <w:rPr/>
      </w:pPr>
      <w:bookmarkStart w:colFirst="0" w:colLast="0" w:name="_o7wztt3kddtn" w:id="10"/>
      <w:bookmarkEnd w:id="10"/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The Assessment will be based on the cognitive domain of Bloom’s Taxonomy to classify learning objectives into different levels of complexity and specificity, viz. Remember, Understand, Apply, Analyze, Evaluate, Create</w:t>
      </w:r>
    </w:p>
    <w:tbl>
      <w:tblPr>
        <w:tblStyle w:val="Table4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695"/>
        <w:gridCol w:w="2010"/>
        <w:gridCol w:w="4290"/>
        <w:tblGridChange w:id="0">
          <w:tblGrid>
            <w:gridCol w:w="1395"/>
            <w:gridCol w:w="1695"/>
            <w:gridCol w:w="201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 Facts and basic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Define, list, memorize, repeat, state, recognize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 Ideas or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Classify, describe, discuss, explain, identify, locate, recognize, report, select, translate, interpret, exemplify,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Information in a new 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Execute, implement, solve, use, demonstrate, interpret, operate, schedule, sketch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 connections among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Differentiate, organize, relate, compare, contrast, distinguish, examine, experiment, question,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Justify a stand or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Check, Appraise, argue, defend, judge, select, support, value, critque, weigh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Produce new or original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Design, assemble, construct, conjecture, develop, generate, plan, produce, formulate, investigate</w:t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Source: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https://cft.vanderbilt.edu/guides-sub-pages/blooms-taxonomy/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Weight Distribution on</w:t>
      </w:r>
    </w:p>
    <w:tbl>
      <w:tblPr>
        <w:tblStyle w:val="Table5"/>
        <w:tblW w:w="9067.6328740157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45669291339"/>
        <w:gridCol w:w="850.3937007874016"/>
        <w:gridCol w:w="850.3937007874016"/>
        <w:gridCol w:w="850.3937007874016"/>
        <w:gridCol w:w="850.3937007874016"/>
        <w:gridCol w:w="850.3937007874016"/>
        <w:gridCol w:w="850.3937007874016"/>
        <w:gridCol w:w="1130.6249999999998"/>
        <w:tblGridChange w:id="0">
          <w:tblGrid>
            <w:gridCol w:w="2834.645669291339"/>
            <w:gridCol w:w="850.3937007874016"/>
            <w:gridCol w:w="850.3937007874016"/>
            <w:gridCol w:w="850.3937007874016"/>
            <w:gridCol w:w="850.3937007874016"/>
            <w:gridCol w:w="850.3937007874016"/>
            <w:gridCol w:w="850.3937007874016"/>
            <w:gridCol w:w="1130.624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Quizzes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Classroom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ageBreakBefore w:val="0"/>
        <w:rPr/>
      </w:pPr>
      <w:bookmarkStart w:colFirst="0" w:colLast="0" w:name="_fqr667ubmijz" w:id="11"/>
      <w:bookmarkEnd w:id="11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12D">
      <w:pPr>
        <w:pStyle w:val="Heading2"/>
        <w:pageBreakBefore w:val="0"/>
        <w:rPr/>
      </w:pPr>
      <w:bookmarkStart w:colFirst="0" w:colLast="0" w:name="_xachd0vgpqg4" w:id="12"/>
      <w:bookmarkEnd w:id="12"/>
      <w:r w:rsidDel="00000000" w:rsidR="00000000" w:rsidRPr="00000000">
        <w:rPr>
          <w:rtl w:val="0"/>
        </w:rPr>
        <w:t xml:space="preserve">Distinct Features Used in the Syllabus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Bold Outcomes </w:t>
      </w:r>
      <w:r w:rsidDel="00000000" w:rsidR="00000000" w:rsidRPr="00000000">
        <w:rPr>
          <w:rtl w:val="0"/>
        </w:rPr>
        <w:t xml:space="preserve">refers to </w:t>
      </w:r>
      <w:r w:rsidDel="00000000" w:rsidR="00000000" w:rsidRPr="00000000">
        <w:rPr>
          <w:b w:val="1"/>
          <w:rtl w:val="0"/>
        </w:rPr>
        <w:t xml:space="preserve">Must Have </w:t>
      </w:r>
      <w:r w:rsidDel="00000000" w:rsidR="00000000" w:rsidRPr="00000000">
        <w:rPr>
          <w:rtl w:val="0"/>
        </w:rPr>
        <w:t xml:space="preserve">learning outcomes (Bare Minimum Criteria),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Normal Text refers to Should Have learning outcomes,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color w:val="38761d"/>
          <w:rtl w:val="0"/>
        </w:rPr>
        <w:t xml:space="preserve">Green </w:t>
      </w:r>
      <w:r w:rsidDel="00000000" w:rsidR="00000000" w:rsidRPr="00000000">
        <w:rPr>
          <w:rtl w:val="0"/>
        </w:rPr>
        <w:t xml:space="preserve">refers to </w:t>
      </w:r>
      <w:r w:rsidDel="00000000" w:rsidR="00000000" w:rsidRPr="00000000">
        <w:rPr>
          <w:color w:val="38761d"/>
          <w:rtl w:val="0"/>
        </w:rPr>
        <w:t xml:space="preserve">Good to Have or Higher Level </w:t>
      </w:r>
      <w:r w:rsidDel="00000000" w:rsidR="00000000" w:rsidRPr="00000000">
        <w:rPr>
          <w:rtl w:val="0"/>
        </w:rPr>
        <w:t xml:space="preserve">Learning Outcomes for high achieving students.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highlight w:val="cyan"/>
          <w:rtl w:val="0"/>
        </w:rPr>
        <w:t xml:space="preserve">Cyan Highlight</w:t>
      </w:r>
      <w:r w:rsidDel="00000000" w:rsidR="00000000" w:rsidRPr="00000000">
        <w:rPr>
          <w:rtl w:val="0"/>
        </w:rPr>
        <w:t xml:space="preserve"> refers to </w:t>
      </w:r>
      <w:r w:rsidDel="00000000" w:rsidR="00000000" w:rsidRPr="00000000">
        <w:rPr>
          <w:highlight w:val="cyan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Learning Outcomes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Red Outcomes</w:t>
      </w:r>
      <w:r w:rsidDel="00000000" w:rsidR="00000000" w:rsidRPr="00000000">
        <w:rPr>
          <w:rtl w:val="0"/>
        </w:rPr>
        <w:t xml:space="preserve"> refers to kept in the course but optional Outcomes completely ignorable.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00"/>
        <w:gridCol w:w="4035"/>
        <w:tblGridChange w:id="0">
          <w:tblGrid>
            <w:gridCol w:w="3960"/>
            <w:gridCol w:w="390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Chapter Number #.#.#, Chapter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Objectives follows Students should be able to: 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numPr>
                <w:ilvl w:val="0"/>
                <w:numId w:val="1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Answer this question</w:t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Include additional contents that are available in platform or for teaching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 for reference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 include guide for teaching the particular content</w:t>
            </w:r>
          </w:p>
        </w:tc>
      </w:tr>
    </w:tbl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pageBreakBefore w:val="0"/>
        <w:rPr/>
      </w:pPr>
      <w:bookmarkStart w:colFirst="0" w:colLast="0" w:name="_q83mf7rg0vxs" w:id="13"/>
      <w:bookmarkEnd w:id="13"/>
      <w:r w:rsidDel="00000000" w:rsidR="00000000" w:rsidRPr="00000000">
        <w:rPr>
          <w:rtl w:val="0"/>
        </w:rPr>
        <w:t xml:space="preserve">Course Contents</w:t>
      </w:r>
    </w:p>
    <w:p w:rsidR="00000000" w:rsidDel="00000000" w:rsidP="00000000" w:rsidRDefault="00000000" w:rsidRPr="00000000" w14:paraId="00000140">
      <w:pPr>
        <w:pStyle w:val="Heading2"/>
        <w:pageBreakBefore w:val="0"/>
        <w:numPr>
          <w:ilvl w:val="0"/>
          <w:numId w:val="103"/>
        </w:numPr>
        <w:spacing w:after="0" w:afterAutospacing="0"/>
        <w:ind w:left="1559.0551181102362" w:hanging="360.0000000000001"/>
      </w:pPr>
      <w:bookmarkStart w:colFirst="0" w:colLast="0" w:name="_tnvmiuk4gmsv" w:id="14"/>
      <w:bookmarkEnd w:id="14"/>
      <w:r w:rsidDel="00000000" w:rsidR="00000000" w:rsidRPr="00000000">
        <w:rPr>
          <w:rtl w:val="0"/>
        </w:rPr>
        <w:t xml:space="preserve">Introduction to the Course</w:t>
      </w:r>
    </w:p>
    <w:p w:rsidR="00000000" w:rsidDel="00000000" w:rsidP="00000000" w:rsidRDefault="00000000" w:rsidRPr="00000000" w14:paraId="00000141">
      <w:pPr>
        <w:pStyle w:val="Heading3"/>
        <w:pageBreakBefore w:val="0"/>
        <w:numPr>
          <w:ilvl w:val="1"/>
          <w:numId w:val="103"/>
        </w:numPr>
        <w:ind w:left="1440" w:hanging="360"/>
        <w:rPr/>
      </w:pPr>
      <w:bookmarkStart w:colFirst="0" w:colLast="0" w:name="_30ccimk8jo5a" w:id="15"/>
      <w:bookmarkEnd w:id="15"/>
      <w:r w:rsidDel="00000000" w:rsidR="00000000" w:rsidRPr="00000000">
        <w:rPr>
          <w:rtl w:val="0"/>
        </w:rPr>
        <w:t xml:space="preserve">Introduction to the Course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7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085"/>
        <w:gridCol w:w="3330"/>
        <w:tblGridChange w:id="0">
          <w:tblGrid>
            <w:gridCol w:w="3480"/>
            <w:gridCol w:w="5085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Introduction to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what is meant by learning and why do we want machines to learn ?</w:t>
            </w:r>
          </w:p>
          <w:p w:rsidR="00000000" w:rsidDel="00000000" w:rsidP="00000000" w:rsidRDefault="00000000" w:rsidRPr="00000000" w14:paraId="00000145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what a machine learning problem and solution look like.</w:t>
            </w:r>
            <w:r w:rsidDel="00000000" w:rsidR="00000000" w:rsidRPr="00000000">
              <w:rPr>
                <w:color w:val="ff9900"/>
                <w:rtl w:val="0"/>
              </w:rPr>
              <w:t xml:space="preserve"> (eg: sales prediction, disease classification, movie rating and recommendation)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283.4645669291342" w:hanging="15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 we need machines to learn?</w:t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283.4645669291342" w:hanging="15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machine learning and how is it being applied in the real world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283.4645669291342" w:hanging="15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 types of examples</w:t>
            </w:r>
          </w:p>
          <w:p w:rsidR="00000000" w:rsidDel="00000000" w:rsidP="00000000" w:rsidRDefault="00000000" w:rsidRPr="00000000" w14:paraId="00000149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283.4645669291342" w:hanging="150"/>
            </w:pPr>
            <w:r w:rsidDel="00000000" w:rsidR="00000000" w:rsidRPr="00000000">
              <w:rPr>
                <w:rtl w:val="0"/>
              </w:rPr>
              <w:t xml:space="preserve">Road map of the course and What students will be able to do after completing this course, and what kind of jobs they can apply</w:t>
            </w:r>
          </w:p>
          <w:p w:rsidR="00000000" w:rsidDel="00000000" w:rsidP="00000000" w:rsidRDefault="00000000" w:rsidRPr="00000000" w14:paraId="0000014A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283.4645669291342" w:hanging="15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Course 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Restate the prerequisites required for the course</w:t>
            </w:r>
          </w:p>
          <w:p w:rsidR="00000000" w:rsidDel="00000000" w:rsidP="00000000" w:rsidRDefault="00000000" w:rsidRPr="00000000" w14:paraId="0000014D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Show awareness about the expectations from the student and the overall time commitment</w:t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Recall and follow the grading and honor code 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pageBreakBefore w:val="0"/>
        <w:numPr>
          <w:ilvl w:val="1"/>
          <w:numId w:val="103"/>
        </w:numPr>
        <w:ind w:left="1440" w:hanging="360"/>
        <w:rPr/>
      </w:pPr>
      <w:bookmarkStart w:colFirst="0" w:colLast="0" w:name="_magcku2hk616" w:id="16"/>
      <w:bookmarkEnd w:id="16"/>
      <w:r w:rsidDel="00000000" w:rsidR="00000000" w:rsidRPr="00000000">
        <w:rPr>
          <w:rtl w:val="0"/>
        </w:rPr>
        <w:t xml:space="preserve">Introduction to Machine Learning</w:t>
      </w:r>
    </w:p>
    <w:p w:rsidR="00000000" w:rsidDel="00000000" w:rsidP="00000000" w:rsidRDefault="00000000" w:rsidRPr="00000000" w14:paraId="000001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8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Introduction to the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numPr>
                <w:ilvl w:val="0"/>
                <w:numId w:val="6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a well posed learning problem by choosing an appropriate experience, tasks and performance measure</w:t>
            </w:r>
            <w:r w:rsidDel="00000000" w:rsidR="00000000" w:rsidRPr="00000000">
              <w:rPr>
                <w:rtl w:val="0"/>
              </w:rPr>
              <w:t xml:space="preserve"> as defined by Tom Mitchel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types of Reasoning: deductive, abductive and inductive. ML is based on inductive reasoning (specific to generality) vs Deductive Reasonin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and differentiate between prediction, inference, and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model representation and the process of learning (Learning = Representation + Evaluation + Optimization)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and recognize the type of Machine Learning</w:t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Supervised Learning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Unsupervised Learning</w:t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Reinforcement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50"/>
              <w:jc w:val="left"/>
            </w:pPr>
            <w:r w:rsidDel="00000000" w:rsidR="00000000" w:rsidRPr="00000000">
              <w:rPr>
                <w:rtl w:val="0"/>
              </w:rPr>
              <w:t xml:space="preserve">Tom Mitchel Definition of ML with emphasis on each term with examples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5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50"/>
              <w:jc w:val="left"/>
            </w:pPr>
            <w:r w:rsidDel="00000000" w:rsidR="00000000" w:rsidRPr="00000000">
              <w:rPr>
                <w:rtl w:val="0"/>
              </w:rPr>
              <w:t xml:space="preserve">Analogy of a kid learning to recognize object given examples, or ability to group objects with similarity or learn to do things by failing.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15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Different Sources of Data, Data Engineering (convert platform data to analyzable data frames)</w:t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Wrangling, Collecting data from various sources, </w:t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And Data 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pageBreakBefore w:val="0"/>
        <w:numPr>
          <w:ilvl w:val="0"/>
          <w:numId w:val="103"/>
        </w:numPr>
        <w:spacing w:after="0" w:afterAutospacing="0"/>
        <w:ind w:left="1559.0551181102362" w:hanging="360.0000000000001"/>
      </w:pPr>
      <w:bookmarkStart w:colFirst="0" w:colLast="0" w:name="_kpv5il6bvlgk" w:id="17"/>
      <w:bookmarkEnd w:id="17"/>
      <w:r w:rsidDel="00000000" w:rsidR="00000000" w:rsidRPr="00000000">
        <w:rPr>
          <w:rtl w:val="0"/>
        </w:rPr>
        <w:t xml:space="preserve">Supervised Machine Learning </w:t>
      </w:r>
    </w:p>
    <w:p w:rsidR="00000000" w:rsidDel="00000000" w:rsidP="00000000" w:rsidRDefault="00000000" w:rsidRPr="00000000" w14:paraId="00000167">
      <w:pPr>
        <w:pStyle w:val="Heading3"/>
        <w:pageBreakBefore w:val="0"/>
        <w:numPr>
          <w:ilvl w:val="1"/>
          <w:numId w:val="103"/>
        </w:numPr>
        <w:ind w:left="1440" w:hanging="360"/>
        <w:rPr/>
      </w:pPr>
      <w:bookmarkStart w:colFirst="0" w:colLast="0" w:name="_7vo2h15u4wdd" w:id="18"/>
      <w:bookmarkEnd w:id="18"/>
      <w:r w:rsidDel="00000000" w:rsidR="00000000" w:rsidRPr="00000000">
        <w:rPr>
          <w:rtl w:val="0"/>
        </w:rPr>
        <w:t xml:space="preserve">Introduction to Supervised ML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9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Introduction to Supervised 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Define supervised Machine Learning with examples</w:t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Differentiate between Regression and Classification problems</w:t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Different types of models</w:t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numPr>
                <w:ilvl w:val="1"/>
                <w:numId w:val="55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Linear and Non-linear Models</w:t>
            </w:r>
          </w:p>
          <w:p w:rsidR="00000000" w:rsidDel="00000000" w:rsidP="00000000" w:rsidRDefault="00000000" w:rsidRPr="00000000" w14:paraId="0000016E">
            <w:pPr>
              <w:pageBreakBefore w:val="0"/>
              <w:widowControl w:val="0"/>
              <w:numPr>
                <w:ilvl w:val="1"/>
                <w:numId w:val="55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Probabilistic and non-probabilistic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numPr>
                <w:ilvl w:val="0"/>
                <w:numId w:val="101"/>
              </w:numPr>
              <w:spacing w:line="240" w:lineRule="auto"/>
              <w:ind w:left="283.4645669291342" w:hanging="15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ageBreakBefore w:val="0"/>
              <w:widowControl w:val="0"/>
              <w:numPr>
                <w:ilvl w:val="0"/>
                <w:numId w:val="101"/>
              </w:numPr>
              <w:spacing w:line="240" w:lineRule="auto"/>
              <w:ind w:left="283.4645669291342" w:hanging="15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pageBreakBefore w:val="0"/>
        <w:numPr>
          <w:ilvl w:val="1"/>
          <w:numId w:val="103"/>
        </w:numPr>
        <w:ind w:left="1440" w:hanging="360"/>
        <w:rPr/>
      </w:pPr>
      <w:bookmarkStart w:colFirst="0" w:colLast="0" w:name="_fktp0l9hqu3o" w:id="19"/>
      <w:bookmarkEnd w:id="19"/>
      <w:commentRangeStart w:id="0"/>
      <w:r w:rsidDel="00000000" w:rsidR="00000000" w:rsidRPr="00000000">
        <w:rPr>
          <w:rtl w:val="0"/>
        </w:rPr>
        <w:t xml:space="preserve">Linear Regression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0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775"/>
        <w:gridCol w:w="3060"/>
        <w:tblGridChange w:id="0">
          <w:tblGrid>
            <w:gridCol w:w="3060"/>
            <w:gridCol w:w="577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Least Squares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Define linear regression problem: for one or more variables.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the key assumptions of linear regression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similarity of regression with function approximation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Deduce least square regression model and explain the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shortcoming of the model</w:t>
            </w:r>
            <w:r w:rsidDel="00000000" w:rsidR="00000000" w:rsidRPr="00000000">
              <w:rPr>
                <w:color w:val="ff99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  <w:u w:val="none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Normal Equations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why use Sum of Squared Error vs absolute error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Gradient Descent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Stochastic and Batch Gradient Descent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 Gradient Descent to estimate parameters in 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Regularised Regression and other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Explain the concept of Overfitting and Underfitting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and use the following Regularisation techniques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L1/LASSO, L2 / Ridge Regression, Elastic Net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  <w:u w:val="none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Basics implementation in sklearn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Other Methods: [Just Introduction]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FISTA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ADMM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Conjugate Gradient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ind w:left="850.3937007874016" w:hanging="141.73228346456696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Linear Regression from Scratch as well as Sklearn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7vo2h15u4wdd" w:id="18"/>
      <w:bookmarkEnd w:id="18"/>
      <w:r w:rsidDel="00000000" w:rsidR="00000000" w:rsidRPr="00000000">
        <w:rPr>
          <w:rtl w:val="0"/>
        </w:rPr>
        <w:t xml:space="preserve">Logistic Regression 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1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Logistic Regression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ind w:left="850.393700787401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how logistic regression differs from linear regression with examples of why and where linear regression won’t work and how logistic regression is more suitable.</w:t>
            </w:r>
          </w:p>
          <w:p w:rsidR="00000000" w:rsidDel="00000000" w:rsidP="00000000" w:rsidRDefault="00000000" w:rsidRPr="00000000" w14:paraId="00000197">
            <w:pPr>
              <w:pageBreakBefore w:val="0"/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Geometrical Interpretation</w:t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ind w:left="720" w:firstLine="0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ind w:left="0" w:firstLine="0"/>
              <w:rPr>
                <w:color w:val="ff9900"/>
              </w:rPr>
            </w:pPr>
            <w:del w:author="Prajin Khadka" w:id="0" w:date="2020-04-03T09:34:16Z">
              <w:r w:rsidDel="00000000" w:rsidR="00000000" w:rsidRPr="00000000">
                <w:rPr>
                  <w:color w:val="ff9900"/>
                  <w:rtl w:val="0"/>
                </w:rPr>
                <w:delText xml:space="preserve">       C.  Recall concept of overfitting and underfitting and apply L1 and/or L2 Regularisation: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ind w:left="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https://florianhartl.com/logistic-regression-geometric-intuition.html</w:t>
            </w:r>
          </w:p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ind w:left="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ind w:left="0" w:firstLine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http://www.cs.cmu.edu/~tom/mlbook/NBayesLogReg.pdf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ind w:left="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Probabilistic view of Logistic Regression [Optional]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Define Logistic Function (Sigmoid) and Logit</w:t>
            </w:r>
          </w:p>
          <w:p w:rsidR="00000000" w:rsidDel="00000000" w:rsidP="00000000" w:rsidRDefault="00000000" w:rsidRPr="00000000" w14:paraId="000001A1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Probabilistic view point of Logistic Regression </w:t>
            </w:r>
            <w:r w:rsidDel="00000000" w:rsidR="00000000" w:rsidRPr="00000000">
              <w:rPr>
                <w:color w:val="ff0000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Likelihood function</w:t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how to find parameters(gradient Descent )</w:t>
            </w:r>
          </w:p>
          <w:p w:rsidR="00000000" w:rsidDel="00000000" w:rsidP="00000000" w:rsidRDefault="00000000" w:rsidRPr="00000000" w14:paraId="000001A4">
            <w:pPr>
              <w:pageBreakBefore w:val="0"/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ins w:author="Prajin Khadka" w:id="1" w:date="2020-04-03T09:34:05Z"/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Implementation from Scratch and ScikitLearn</w:t>
            </w:r>
            <w:ins w:author="Prajin Khadka" w:id="1" w:date="2020-04-03T09:34:05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ins w:author="Prajin Khadka" w:id="1" w:date="2020-04-03T09:34:05Z"/>
                <w:color w:val="ff0000"/>
              </w:rPr>
            </w:pPr>
            <w:ins w:author="Prajin Khadka" w:id="1" w:date="2020-04-03T09:34:05Z">
              <w:r w:rsidDel="00000000" w:rsidR="00000000" w:rsidRPr="00000000">
                <w:rPr>
                  <w:color w:val="ff0000"/>
                  <w:rtl w:val="0"/>
                </w:rPr>
                <w:t xml:space="preserve">        C.  Recall concept of overfitting and underfitting and apply L1 and/or L2 Regularisation:</w:t>
              </w:r>
            </w:ins>
          </w:p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Prajin Khadka" w:id="2" w:date="2020-04-03T09:34:08Z">
                  <w:rPr>
                    <w:color w:val="ff0000"/>
                    <w:u w:val="none"/>
                  </w:rPr>
                </w:rPrChange>
              </w:rPr>
              <w:pPrChange w:author="Prajin Khadka" w:id="0" w:date="2020-04-03T09:34:08Z">
                <w:pPr>
                  <w:pageBreakBefore w:val="0"/>
                  <w:widowControl w:val="0"/>
                  <w:numPr>
                    <w:ilvl w:val="1"/>
                    <w:numId w:val="16"/>
                  </w:numPr>
                  <w:spacing w:line="240" w:lineRule="auto"/>
                  <w:ind w:left="1440" w:hanging="360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https://medium.com/@premvardhankumar/a-deep-understanding-of-logistic-regression-with-geometric-probabilistic-and-loss-minimization-2ced042bdcc7</w:t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u w:val="single"/>
                <w:rtl w:val="0"/>
              </w:rPr>
              <w:t xml:space="preserve">1.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u w:val="single"/>
                <w:rtl w:val="0"/>
              </w:rPr>
              <w:t xml:space="preserve">CS229 Lectures(Andrew NG) -  http://cs229.stanford.edu/notes/cs229-notes1.pdf</w:t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Fake Advertisement Dataset - Whether a user clicked on the data or not. </w:t>
              <w:br w:type="textWrapping"/>
              <w:t xml:space="preserve">Data-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https://www.kaggle.com/sazid28/advertising.csv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using Amazon Fine food Review dataset (needs preprocessing, preprocessing step would be skipped)</w:t>
            </w:r>
          </w:p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-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https://www.kaggle.com/snap/amazon-fine-food-reviews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pStyle w:val="Heading3"/>
        <w:pageBreakBefore w:val="0"/>
        <w:ind w:left="0" w:firstLine="0"/>
        <w:rPr/>
      </w:pPr>
      <w:bookmarkStart w:colFirst="0" w:colLast="0" w:name="_jxkkgdb9la2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wrtfjpnjgtds" w:id="21"/>
      <w:bookmarkEnd w:id="21"/>
      <w:r w:rsidDel="00000000" w:rsidR="00000000" w:rsidRPr="00000000">
        <w:rPr>
          <w:rtl w:val="0"/>
        </w:rPr>
        <w:t xml:space="preserve">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Students will be able to:</w:t>
      </w:r>
      <w:r w:rsidDel="00000000" w:rsidR="00000000" w:rsidRPr="00000000">
        <w:rPr>
          <w:rtl w:val="0"/>
        </w:rPr>
      </w:r>
    </w:p>
    <w:tbl>
      <w:tblPr>
        <w:tblStyle w:val="Table12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Introduction to 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basics of neural network and correlate it with biological neurons (this may also be redundant because of deep learning content)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the feature learning introduced by neural nets with examples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Examine and recognise the problems where the use of Neural network is appropriate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Neural net in nutshell: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Chapter with Neural nets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Perceptron and PLA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numPr>
                <w:ilvl w:val="0"/>
                <w:numId w:val="5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Rosenblatt’s perceptron as a linear unit with a step activation function</w:t>
            </w:r>
          </w:p>
          <w:p w:rsidR="00000000" w:rsidDel="00000000" w:rsidP="00000000" w:rsidRDefault="00000000" w:rsidRPr="00000000" w14:paraId="000001BD">
            <w:pPr>
              <w:pageBreakBefore w:val="0"/>
              <w:widowControl w:val="0"/>
              <w:numPr>
                <w:ilvl w:val="0"/>
                <w:numId w:val="5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how Perceptron Learning Algorithm helps to learn the parameter for the perceptron</w:t>
            </w:r>
          </w:p>
          <w:p w:rsidR="00000000" w:rsidDel="00000000" w:rsidP="00000000" w:rsidRDefault="00000000" w:rsidRPr="00000000" w14:paraId="000001BE">
            <w:pPr>
              <w:pageBreakBefore w:val="0"/>
              <w:widowControl w:val="0"/>
              <w:numPr>
                <w:ilvl w:val="0"/>
                <w:numId w:val="5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why perceptron fails in XOR Problem and other limitations of the perceptron</w:t>
            </w:r>
          </w:p>
          <w:p w:rsidR="00000000" w:rsidDel="00000000" w:rsidP="00000000" w:rsidRDefault="00000000" w:rsidRPr="00000000" w14:paraId="000001BF">
            <w:pPr>
              <w:pageBreakBefore w:val="0"/>
              <w:widowControl w:val="0"/>
              <w:numPr>
                <w:ilvl w:val="0"/>
                <w:numId w:val="5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Perceptron from scratch</w:t>
            </w:r>
            <w:r w:rsidDel="00000000" w:rsidR="00000000" w:rsidRPr="00000000">
              <w:rPr>
                <w:rtl w:val="0"/>
              </w:rPr>
              <w:t xml:space="preserve"> [Assignment]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Perceptron github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Perceptron from scratch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55cc"/>
                <w:u w:val="non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Perceptron implementation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55cc"/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Perceptron limitation slide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numPr>
                <w:ilvl w:val="0"/>
                <w:numId w:val="6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how neural networks can represent the nonlinear functions by stacking the layers of artificial neurons with non-linear activation functions</w:t>
            </w:r>
          </w:p>
          <w:p w:rsidR="00000000" w:rsidDel="00000000" w:rsidP="00000000" w:rsidRDefault="00000000" w:rsidRPr="00000000" w14:paraId="000001C6">
            <w:pPr>
              <w:pageBreakBefore w:val="0"/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MLP with code implementation (if possible)</w:t>
            </w:r>
          </w:p>
          <w:p w:rsidR="00000000" w:rsidDel="00000000" w:rsidP="00000000" w:rsidRDefault="00000000" w:rsidRPr="00000000" w14:paraId="000001C7">
            <w:pPr>
              <w:pageBreakBefore w:val="0"/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Construct a feed forward </w:t>
            </w:r>
            <w:r w:rsidDel="00000000" w:rsidR="00000000" w:rsidRPr="00000000">
              <w:rPr>
                <w:rtl w:val="0"/>
              </w:rPr>
              <w:t xml:space="preserve">network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ageBreakBefore w:val="0"/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Introduce vanilla RNN as a different neural network than feed forward network </w:t>
            </w:r>
            <w:r w:rsidDel="00000000" w:rsidR="00000000" w:rsidRPr="00000000">
              <w:rPr>
                <w:color w:val="ff0000"/>
                <w:rtl w:val="0"/>
              </w:rPr>
              <w:t xml:space="preserve">[Among Neural Network Zoo]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MLP deeplearning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MLP implementation link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55cc"/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Feed forward network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Back propagation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Sketch and explain the concept of a computational graph to  explain and implement the process of forward propagation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 Forward Propagation from Scratch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Describe how errors propagate back through the computation graph using the chain rule. (auto differentiation)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Sketch and estimate the error propagated to each node during back propagation on simple computation graph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Implement Back Propagation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Medium blog: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Gradient Descent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Backpropagation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Feed - forward from scratch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Forward backprop implementation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Hackernoon blog: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Gradient Descent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1155cc"/>
                <w:u w:val="single"/>
                <w:rtl w:val="0"/>
              </w:rPr>
              <w:t xml:space="preserve">Others: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Backprop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feedforward implementation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Stochastic Gradient D</w:t>
            </w:r>
            <w:r w:rsidDel="00000000" w:rsidR="00000000" w:rsidRPr="00000000">
              <w:rPr>
                <w:rtl w:val="0"/>
              </w:rPr>
              <w:t xml:space="preserve">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numPr>
                <w:ilvl w:val="0"/>
                <w:numId w:val="6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concept of gradient descent to reduce the error function by changing the parameters (moving down the loss landscape)</w:t>
            </w:r>
          </w:p>
          <w:p w:rsidR="00000000" w:rsidDel="00000000" w:rsidP="00000000" w:rsidRDefault="00000000" w:rsidRPr="00000000" w14:paraId="000001E2">
            <w:pPr>
              <w:pageBreakBefore w:val="0"/>
              <w:widowControl w:val="0"/>
              <w:numPr>
                <w:ilvl w:val="0"/>
                <w:numId w:val="6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Derive the Gradient Descent rule for Linear Regression</w:t>
            </w:r>
          </w:p>
          <w:p w:rsidR="00000000" w:rsidDel="00000000" w:rsidP="00000000" w:rsidRDefault="00000000" w:rsidRPr="00000000" w14:paraId="000001E3">
            <w:pPr>
              <w:pageBreakBefore w:val="0"/>
              <w:widowControl w:val="0"/>
              <w:numPr>
                <w:ilvl w:val="0"/>
                <w:numId w:val="6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the terminologies associated with the learning the network: </w:t>
            </w:r>
          </w:p>
          <w:p w:rsidR="00000000" w:rsidDel="00000000" w:rsidP="00000000" w:rsidRDefault="00000000" w:rsidRPr="00000000" w14:paraId="000001E4">
            <w:pPr>
              <w:pageBreakBefore w:val="0"/>
              <w:widowControl w:val="0"/>
              <w:numPr>
                <w:ilvl w:val="1"/>
                <w:numId w:val="65"/>
              </w:numPr>
              <w:spacing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epoch, batch size, learning rate.</w:t>
            </w:r>
          </w:p>
          <w:p w:rsidR="00000000" w:rsidDel="00000000" w:rsidP="00000000" w:rsidRDefault="00000000" w:rsidRPr="00000000" w14:paraId="000001E5">
            <w:pPr>
              <w:pageBreakBefore w:val="0"/>
              <w:widowControl w:val="0"/>
              <w:numPr>
                <w:ilvl w:val="1"/>
                <w:numId w:val="65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stochastic vs mini-batch vs batch gradient descent</w:t>
            </w:r>
          </w:p>
          <w:p w:rsidR="00000000" w:rsidDel="00000000" w:rsidP="00000000" w:rsidRDefault="00000000" w:rsidRPr="00000000" w14:paraId="000001E6">
            <w:pPr>
              <w:pageBreakBefore w:val="0"/>
              <w:widowControl w:val="0"/>
              <w:numPr>
                <w:ilvl w:val="1"/>
                <w:numId w:val="65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 vs global minimum</w:t>
            </w:r>
          </w:p>
          <w:p w:rsidR="00000000" w:rsidDel="00000000" w:rsidP="00000000" w:rsidRDefault="00000000" w:rsidRPr="00000000" w14:paraId="000001E7">
            <w:pPr>
              <w:pageBreakBefore w:val="0"/>
              <w:widowControl w:val="0"/>
              <w:numPr>
                <w:ilvl w:val="0"/>
                <w:numId w:val="6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Train a linear unit with</w:t>
            </w:r>
            <w:r w:rsidDel="00000000" w:rsidR="00000000" w:rsidRPr="00000000">
              <w:rPr>
                <w:rtl w:val="0"/>
              </w:rPr>
              <w:t xml:space="preserve"> Gradient Descent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sr6fjwr7syw" w:id="22"/>
      <w:bookmarkEnd w:id="22"/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3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Introduction to 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working of decision trees</w:t>
            </w:r>
          </w:p>
          <w:p w:rsidR="00000000" w:rsidDel="00000000" w:rsidP="00000000" w:rsidRDefault="00000000" w:rsidRPr="00000000" w14:paraId="000001F1">
            <w:pPr>
              <w:pageBreakBefore w:val="0"/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Explain the terminologies of root, internal and leaf nodes</w:t>
            </w:r>
          </w:p>
          <w:p w:rsidR="00000000" w:rsidDel="00000000" w:rsidP="00000000" w:rsidRDefault="00000000" w:rsidRPr="00000000" w14:paraId="000001F2">
            <w:pPr>
              <w:pageBreakBefore w:val="0"/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Ability to handle different forms of data (binary, nominal, ordinal, and continuous attributes)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ageBreakBefore w:val="0"/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Criteria for node splitting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Recall concept of Entropy</w:t>
            </w:r>
          </w:p>
          <w:p w:rsidR="00000000" w:rsidDel="00000000" w:rsidP="00000000" w:rsidRDefault="00000000" w:rsidRPr="00000000" w14:paraId="000001F5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Information Gain (Gain Ratio)</w:t>
            </w:r>
          </w:p>
          <w:p w:rsidR="00000000" w:rsidDel="00000000" w:rsidP="00000000" w:rsidRDefault="00000000" w:rsidRPr="00000000" w14:paraId="000001F6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Gini Index</w:t>
            </w:r>
          </w:p>
          <w:p w:rsidR="00000000" w:rsidDel="00000000" w:rsidP="00000000" w:rsidRDefault="00000000" w:rsidRPr="00000000" w14:paraId="000001F7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Likelihood-Ratio Chi–Squared Statistics</w:t>
            </w:r>
          </w:p>
          <w:p w:rsidR="00000000" w:rsidDel="00000000" w:rsidP="00000000" w:rsidRDefault="00000000" w:rsidRPr="00000000" w14:paraId="000001F8">
            <w:pPr>
              <w:pageBreakBefore w:val="0"/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Select appropriate parameters as stopping criteria for learning in decision tree </w:t>
            </w:r>
          </w:p>
          <w:p w:rsidR="00000000" w:rsidDel="00000000" w:rsidP="00000000" w:rsidRDefault="00000000" w:rsidRPr="00000000" w14:paraId="000001F9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Impurity Threshold</w:t>
            </w:r>
          </w:p>
          <w:p w:rsidR="00000000" w:rsidDel="00000000" w:rsidP="00000000" w:rsidRDefault="00000000" w:rsidRPr="00000000" w14:paraId="000001FA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Depth</w:t>
            </w:r>
          </w:p>
          <w:p w:rsidR="00000000" w:rsidDel="00000000" w:rsidP="00000000" w:rsidRDefault="00000000" w:rsidRPr="00000000" w14:paraId="000001FB">
            <w:pPr>
              <w:pageBreakBefore w:val="0"/>
              <w:widowControl w:val="0"/>
              <w:numPr>
                <w:ilvl w:val="1"/>
                <w:numId w:val="119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Minimum samples in leaf or min sample in node ,.... </w:t>
            </w:r>
          </w:p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ind w:left="720" w:firstLine="0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ageBreakBefore w:val="0"/>
              <w:widowControl w:val="0"/>
              <w:numPr>
                <w:ilvl w:val="0"/>
                <w:numId w:val="119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Scikit learn explanation for different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76" w:lineRule="auto"/>
              <w:rPr>
                <w:color w:val="1155cc"/>
                <w:sz w:val="18"/>
                <w:szCs w:val="18"/>
                <w:u w:val="single"/>
              </w:rPr>
            </w:pPr>
            <w:hyperlink r:id="rId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https://www-users.cs.umn.edu/~kumar001/dmbook/ch4.pdf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76" w:lineRule="auto"/>
              <w:rPr>
                <w:color w:val="1155cc"/>
                <w:sz w:val="18"/>
                <w:szCs w:val="18"/>
                <w:u w:val="single"/>
              </w:rPr>
            </w:pPr>
            <w:hyperlink r:id="rId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http://www.ise.bgu.ac.il/faculty/liorr/hbchap9.pdf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Pruning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numPr>
                <w:ilvl w:val="0"/>
                <w:numId w:val="10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the importance of pruning in decision tree construction</w:t>
            </w:r>
          </w:p>
          <w:p w:rsidR="00000000" w:rsidDel="00000000" w:rsidP="00000000" w:rsidRDefault="00000000" w:rsidRPr="00000000" w14:paraId="00000207">
            <w:pPr>
              <w:pageBreakBefore w:val="0"/>
              <w:widowControl w:val="0"/>
              <w:numPr>
                <w:ilvl w:val="0"/>
                <w:numId w:val="10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different pruning methods</w:t>
            </w:r>
          </w:p>
          <w:p w:rsidR="00000000" w:rsidDel="00000000" w:rsidP="00000000" w:rsidRDefault="00000000" w:rsidRPr="00000000" w14:paraId="00000208">
            <w:pPr>
              <w:pageBreakBefore w:val="0"/>
              <w:widowControl w:val="0"/>
              <w:numPr>
                <w:ilvl w:val="1"/>
                <w:numId w:val="10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Cost–Complexity Pruning</w:t>
            </w:r>
          </w:p>
          <w:p w:rsidR="00000000" w:rsidDel="00000000" w:rsidP="00000000" w:rsidRDefault="00000000" w:rsidRPr="00000000" w14:paraId="00000209">
            <w:pPr>
              <w:pageBreakBefore w:val="0"/>
              <w:widowControl w:val="0"/>
              <w:numPr>
                <w:ilvl w:val="1"/>
                <w:numId w:val="10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Reduced Error Pruning</w:t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numPr>
                <w:ilvl w:val="1"/>
                <w:numId w:val="10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Minimum Error Pruning</w:t>
            </w:r>
          </w:p>
          <w:p w:rsidR="00000000" w:rsidDel="00000000" w:rsidP="00000000" w:rsidRDefault="00000000" w:rsidRPr="00000000" w14:paraId="0000020B">
            <w:pPr>
              <w:pageBreakBefore w:val="0"/>
              <w:widowControl w:val="0"/>
              <w:numPr>
                <w:ilvl w:val="1"/>
                <w:numId w:val="10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Error–based Pruning (EBP)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Decision Tree Inducers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numPr>
                <w:ilvl w:val="0"/>
                <w:numId w:val="10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Algorithm for decision tree inducer</w:t>
            </w:r>
          </w:p>
          <w:p w:rsidR="00000000" w:rsidDel="00000000" w:rsidP="00000000" w:rsidRDefault="00000000" w:rsidRPr="00000000" w14:paraId="00000210">
            <w:pPr>
              <w:pageBreakBefore w:val="0"/>
              <w:widowControl w:val="0"/>
              <w:numPr>
                <w:ilvl w:val="0"/>
                <w:numId w:val="10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explanation of decision tree inducers</w:t>
            </w:r>
          </w:p>
          <w:p w:rsidR="00000000" w:rsidDel="00000000" w:rsidP="00000000" w:rsidRDefault="00000000" w:rsidRPr="00000000" w14:paraId="00000211">
            <w:pPr>
              <w:pageBreakBefore w:val="0"/>
              <w:widowControl w:val="0"/>
              <w:numPr>
                <w:ilvl w:val="1"/>
                <w:numId w:val="10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ID3</w:t>
            </w:r>
          </w:p>
          <w:p w:rsidR="00000000" w:rsidDel="00000000" w:rsidP="00000000" w:rsidRDefault="00000000" w:rsidRPr="00000000" w14:paraId="00000212">
            <w:pPr>
              <w:pageBreakBefore w:val="0"/>
              <w:widowControl w:val="0"/>
              <w:numPr>
                <w:ilvl w:val="1"/>
                <w:numId w:val="10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C4.5</w:t>
            </w:r>
          </w:p>
          <w:p w:rsidR="00000000" w:rsidDel="00000000" w:rsidP="00000000" w:rsidRDefault="00000000" w:rsidRPr="00000000" w14:paraId="00000213">
            <w:pPr>
              <w:pageBreakBefore w:val="0"/>
              <w:widowControl w:val="0"/>
              <w:numPr>
                <w:ilvl w:val="1"/>
                <w:numId w:val="10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214">
            <w:pPr>
              <w:pageBreakBefore w:val="0"/>
              <w:widowControl w:val="0"/>
              <w:numPr>
                <w:ilvl w:val="0"/>
                <w:numId w:val="10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Issues with decision tree induction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References:See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Predicting whether a person will die or survive using the titanic dataset,</w:t>
            </w:r>
          </w:p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report on analysis playing with parameters on the decision 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Dataset:</w:t>
            </w:r>
          </w:p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https://www.kaggle.com/c/titanic/data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pageBreakBefore w:val="0"/>
        <w:numPr>
          <w:ilvl w:val="1"/>
          <w:numId w:val="103"/>
        </w:numPr>
        <w:spacing w:line="276" w:lineRule="auto"/>
        <w:ind w:left="1440" w:hanging="360"/>
      </w:pPr>
      <w:bookmarkStart w:colFirst="0" w:colLast="0" w:name="_p42dh3mezawy" w:id="23"/>
      <w:bookmarkEnd w:id="23"/>
      <w:r w:rsidDel="00000000" w:rsidR="00000000" w:rsidRPr="00000000">
        <w:rPr>
          <w:rtl w:val="0"/>
        </w:rPr>
        <w:t xml:space="preserve">Instance Based Learning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4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430"/>
        <w:gridCol w:w="3045"/>
        <w:tblGridChange w:id="0">
          <w:tblGrid>
            <w:gridCol w:w="3420"/>
            <w:gridCol w:w="543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Instance-based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Differentiate between model-based and Instance-based learning (a.k.a memory-based learning) and discuss their use cases</w:t>
            </w:r>
          </w:p>
          <w:p w:rsidR="00000000" w:rsidDel="00000000" w:rsidP="00000000" w:rsidRDefault="00000000" w:rsidRPr="00000000" w14:paraId="00000224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characteristic advantages and disadvantage of Instance based learning</w:t>
            </w:r>
          </w:p>
          <w:p w:rsidR="00000000" w:rsidDel="00000000" w:rsidP="00000000" w:rsidRDefault="00000000" w:rsidRPr="00000000" w14:paraId="00000225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state different instance based algorithms, (KNN, RBF, Kernel based Methods)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https://cogsys.uni-bamberg.de/teaching/ss05/ml/slides/cogsysII-8.pdf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Nearest Neighbors algorithm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Introduction with some use cases</w:t>
            </w:r>
          </w:p>
          <w:p w:rsidR="00000000" w:rsidDel="00000000" w:rsidP="00000000" w:rsidRDefault="00000000" w:rsidRPr="00000000" w14:paraId="0000022B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about different variants of Nearest Neighbour Algorithms</w:t>
            </w:r>
          </w:p>
          <w:p w:rsidR="00000000" w:rsidDel="00000000" w:rsidP="00000000" w:rsidRDefault="00000000" w:rsidRPr="00000000" w14:paraId="0000022C">
            <w:pPr>
              <w:pageBreakBefore w:val="0"/>
              <w:widowControl w:val="0"/>
              <w:numPr>
                <w:ilvl w:val="1"/>
                <w:numId w:val="63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K-Nearest Neighbor</w:t>
            </w:r>
          </w:p>
          <w:p w:rsidR="00000000" w:rsidDel="00000000" w:rsidP="00000000" w:rsidRDefault="00000000" w:rsidRPr="00000000" w14:paraId="0000022D">
            <w:pPr>
              <w:pageBreakBefore w:val="0"/>
              <w:widowControl w:val="0"/>
              <w:numPr>
                <w:ilvl w:val="1"/>
                <w:numId w:val="63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Approximate Nearest Neighbor</w:t>
            </w:r>
          </w:p>
          <w:p w:rsidR="00000000" w:rsidDel="00000000" w:rsidP="00000000" w:rsidRDefault="00000000" w:rsidRPr="00000000" w14:paraId="0000022E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Distances</w:t>
            </w:r>
          </w:p>
          <w:p w:rsidR="00000000" w:rsidDel="00000000" w:rsidP="00000000" w:rsidRDefault="00000000" w:rsidRPr="00000000" w14:paraId="0000022F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Curse of dimensionality</w:t>
            </w:r>
          </w:p>
          <w:p w:rsidR="00000000" w:rsidDel="00000000" w:rsidP="00000000" w:rsidRDefault="00000000" w:rsidRPr="00000000" w14:paraId="00000230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Use different methods to choosing value of k such as Elbow method</w:t>
            </w:r>
          </w:p>
          <w:p w:rsidR="00000000" w:rsidDel="00000000" w:rsidP="00000000" w:rsidRDefault="00000000" w:rsidRPr="00000000" w14:paraId="00000231">
            <w:pPr>
              <w:pageBreakBefore w:val="0"/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Implement KNN from Scratch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Thoughtful Machine</w:t>
            </w:r>
          </w:p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 with Python-  Matthew Kir’s book</w:t>
            </w:r>
          </w:p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Wiki for other resources: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https://en.wikipedia.org/wiki/K-nearest_neighbors_algorithm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Geospatial data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pStyle w:val="Heading3"/>
        <w:pageBreakBefore w:val="0"/>
        <w:ind w:left="0" w:firstLine="0"/>
        <w:rPr/>
      </w:pPr>
      <w:bookmarkStart w:colFirst="0" w:colLast="0" w:name="_l2o74itut2m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vbf3bcuiwfsc" w:id="25"/>
      <w:bookmarkEnd w:id="25"/>
      <w:r w:rsidDel="00000000" w:rsidR="00000000" w:rsidRPr="00000000">
        <w:rPr>
          <w:rtl w:val="0"/>
        </w:rPr>
        <w:t xml:space="preserve">Support Vector Machines (SVM)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5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M</w:t>
            </w:r>
            <w:r w:rsidDel="00000000" w:rsidR="00000000" w:rsidRPr="00000000">
              <w:rPr>
                <w:color w:val="ff9900"/>
                <w:rtl w:val="0"/>
              </w:rPr>
              <w:t xml:space="preserve">argin, Support Vectors, </w:t>
            </w:r>
          </w:p>
          <w:p w:rsidR="00000000" w:rsidDel="00000000" w:rsidP="00000000" w:rsidRDefault="00000000" w:rsidRPr="00000000" w14:paraId="0000023E">
            <w:pPr>
              <w:pageBreakBefore w:val="0"/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Explain Soft and Hard Margin</w:t>
            </w:r>
          </w:p>
          <w:p w:rsidR="00000000" w:rsidDel="00000000" w:rsidP="00000000" w:rsidRDefault="00000000" w:rsidRPr="00000000" w14:paraId="0000023F">
            <w:pPr>
              <w:pageBreakBefore w:val="0"/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Implement SVM for linear separation (separable Case)</w:t>
            </w:r>
          </w:p>
          <w:p w:rsidR="00000000" w:rsidDel="00000000" w:rsidP="00000000" w:rsidRDefault="00000000" w:rsidRPr="00000000" w14:paraId="00000240">
            <w:pPr>
              <w:pageBreakBefore w:val="0"/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Optimal Hyperplanes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https://monkeylearn.com/blog/introduction-to-support-vector-machines-svm/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Kernels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Introduce Kernel</w:t>
            </w:r>
          </w:p>
          <w:p w:rsidR="00000000" w:rsidDel="00000000" w:rsidP="00000000" w:rsidRDefault="00000000" w:rsidRPr="00000000" w14:paraId="00000245">
            <w:pPr>
              <w:pageBreakBefore w:val="0"/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Kernel Tricks</w:t>
            </w:r>
          </w:p>
          <w:p w:rsidR="00000000" w:rsidDel="00000000" w:rsidP="00000000" w:rsidRDefault="00000000" w:rsidRPr="00000000" w14:paraId="00000246">
            <w:pPr>
              <w:pageBreakBefore w:val="0"/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Properties of Kernels</w:t>
            </w:r>
          </w:p>
          <w:p w:rsidR="00000000" w:rsidDel="00000000" w:rsidP="00000000" w:rsidRDefault="00000000" w:rsidRPr="00000000" w14:paraId="00000247">
            <w:pPr>
              <w:pageBreakBefore w:val="0"/>
              <w:widowControl w:val="0"/>
              <w:numPr>
                <w:ilvl w:val="0"/>
                <w:numId w:val="9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Various Kernels</w:t>
            </w:r>
          </w:p>
          <w:p w:rsidR="00000000" w:rsidDel="00000000" w:rsidP="00000000" w:rsidRDefault="00000000" w:rsidRPr="00000000" w14:paraId="00000248">
            <w:pPr>
              <w:pageBreakBefore w:val="0"/>
              <w:widowControl w:val="0"/>
              <w:numPr>
                <w:ilvl w:val="1"/>
                <w:numId w:val="9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Polynomial kernels</w:t>
            </w:r>
          </w:p>
          <w:p w:rsidR="00000000" w:rsidDel="00000000" w:rsidP="00000000" w:rsidRDefault="00000000" w:rsidRPr="00000000" w14:paraId="00000249">
            <w:pPr>
              <w:pageBreakBefore w:val="0"/>
              <w:widowControl w:val="0"/>
              <w:numPr>
                <w:ilvl w:val="1"/>
                <w:numId w:val="9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Gaussian RBF 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http://cs229.stanford.edu/notes2019fall/cs229-notes3.pdf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/>
            </w:pPr>
            <w:r w:rsidDel="00000000" w:rsidR="00000000" w:rsidRPr="00000000">
              <w:rPr>
                <w:rtl w:val="0"/>
              </w:rPr>
              <w:t xml:space="preserve">Support Vector Machines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Non-Separable Case</w:t>
            </w:r>
          </w:p>
          <w:p w:rsidR="00000000" w:rsidDel="00000000" w:rsidP="00000000" w:rsidRDefault="00000000" w:rsidRPr="00000000" w14:paraId="0000024F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SVM as the non-linear classifier</w:t>
            </w:r>
          </w:p>
          <w:p w:rsidR="00000000" w:rsidDel="00000000" w:rsidP="00000000" w:rsidRDefault="00000000" w:rsidRPr="00000000" w14:paraId="00000250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ff0000"/>
                <w:rtl w:val="0"/>
              </w:rPr>
              <w:t xml:space="preserve">Primal and Dual Solutions (Lagrangian Solution)</w:t>
            </w:r>
          </w:p>
          <w:p w:rsidR="00000000" w:rsidDel="00000000" w:rsidP="00000000" w:rsidRDefault="00000000" w:rsidRPr="00000000" w14:paraId="00000251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The Karush-Kuhn-Tucker Conditions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Support Vector machine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Extensions to the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Regression with SVM</w:t>
            </w:r>
          </w:p>
          <w:p w:rsidR="00000000" w:rsidDel="00000000" w:rsidP="00000000" w:rsidRDefault="00000000" w:rsidRPr="00000000" w14:paraId="00000256">
            <w:pPr>
              <w:pageBreakBefore w:val="0"/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Differentiate Binary Classification and  Multi-class Classification</w:t>
            </w:r>
          </w:p>
          <w:p w:rsidR="00000000" w:rsidDel="00000000" w:rsidP="00000000" w:rsidRDefault="00000000" w:rsidRPr="00000000" w14:paraId="00000257">
            <w:pPr>
              <w:pageBreakBefore w:val="0"/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Approach for Multiclass Classification</w:t>
            </w:r>
          </w:p>
          <w:p w:rsidR="00000000" w:rsidDel="00000000" w:rsidP="00000000" w:rsidRDefault="00000000" w:rsidRPr="00000000" w14:paraId="00000258">
            <w:pPr>
              <w:pageBreakBefore w:val="0"/>
              <w:widowControl w:val="0"/>
              <w:numPr>
                <w:ilvl w:val="1"/>
                <w:numId w:val="9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One-vs-all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pageBreakBefore w:val="0"/>
              <w:widowControl w:val="0"/>
              <w:numPr>
                <w:ilvl w:val="1"/>
                <w:numId w:val="9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One-v-one</w:t>
            </w:r>
          </w:p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ind w:left="144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libsvm, sklearn to work on Spiral dataset, show both linear and nonlinear separation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1k4lhmazdvpq" w:id="26"/>
      <w:bookmarkEnd w:id="26"/>
      <w:r w:rsidDel="00000000" w:rsidR="00000000" w:rsidRPr="00000000">
        <w:rPr>
          <w:rtl w:val="0"/>
        </w:rPr>
        <w:t xml:space="preserve">Ensemble Methods 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6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310"/>
        <w:gridCol w:w="3030"/>
        <w:tblGridChange w:id="0">
          <w:tblGrid>
            <w:gridCol w:w="3555"/>
            <w:gridCol w:w="531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Introduction to Ensemble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what is ensembling</w:t>
            </w:r>
          </w:p>
          <w:p w:rsidR="00000000" w:rsidDel="00000000" w:rsidP="00000000" w:rsidRDefault="00000000" w:rsidRPr="00000000" w14:paraId="00000264">
            <w:pPr>
              <w:pageBreakBefore w:val="0"/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Bias-variance decomposition</w:t>
            </w:r>
          </w:p>
          <w:p w:rsidR="00000000" w:rsidDel="00000000" w:rsidP="00000000" w:rsidRDefault="00000000" w:rsidRPr="00000000" w14:paraId="00000265">
            <w:pPr>
              <w:pageBreakBefore w:val="0"/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strong (stable) and weak(unstable) classifiers</w:t>
            </w:r>
          </w:p>
          <w:p w:rsidR="00000000" w:rsidDel="00000000" w:rsidP="00000000" w:rsidRDefault="00000000" w:rsidRPr="00000000" w14:paraId="00000266">
            <w:pPr>
              <w:pageBreakBefore w:val="0"/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Discuss what are the main challenges for developing ensemble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Bagging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Understand Bootstrapping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Parallelization during model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Ensemble methods: bagging, boosting and stacking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Boosting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pageBreakBefore w:val="0"/>
              <w:spacing w:line="240" w:lineRule="auto"/>
              <w:ind w:left="850.393700787401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ff9900"/>
                <w:rtl w:val="0"/>
              </w:rPr>
              <w:t xml:space="preserve">Understand boosting and how it differs from bagging.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ff9900"/>
                <w:rtl w:val="0"/>
              </w:rPr>
              <w:t xml:space="preserve">Describe Adaptive and Gradient Boosting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ff9900"/>
                <w:rtl w:val="0"/>
              </w:rPr>
              <w:t xml:space="preserve">Sequential during model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a73e8"/>
                <w:sz w:val="21"/>
                <w:szCs w:val="21"/>
                <w:highlight w:val="white"/>
              </w:rPr>
            </w:pPr>
            <w:hyperlink r:id="rId3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The Elements of Statistical Learning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a73e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Stochastic Gradient Boosting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Stacking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 the concept of heterogeneous weak learners.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stacking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Differentiate bagging, boosting and stacking.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Popular Ensemble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and use</w:t>
            </w:r>
            <w:r w:rsidDel="00000000" w:rsidR="00000000" w:rsidRPr="00000000">
              <w:rPr>
                <w:b w:val="1"/>
                <w:color w:val="ff99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9900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pageBreakBefore w:val="0"/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  <w:p w:rsidR="00000000" w:rsidDel="00000000" w:rsidP="00000000" w:rsidRDefault="00000000" w:rsidRPr="00000000" w14:paraId="0000027C">
            <w:pPr>
              <w:pageBreakBefore w:val="0"/>
              <w:widowControl w:val="0"/>
              <w:numPr>
                <w:ilvl w:val="1"/>
                <w:numId w:val="10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xgboost as a software library</w:t>
            </w:r>
          </w:p>
          <w:p w:rsidR="00000000" w:rsidDel="00000000" w:rsidP="00000000" w:rsidRDefault="00000000" w:rsidRPr="00000000" w14:paraId="0000027D">
            <w:pPr>
              <w:pageBreakBefore w:val="0"/>
              <w:widowControl w:val="0"/>
              <w:numPr>
                <w:ilvl w:val="1"/>
                <w:numId w:val="10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Features( model feature, system feature, algorithm features)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https://medium.com/@williamkoehrsen/random-forest-simple-explanation-377895a60d2d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https://machinelearningmastery.com/gentle-introduction-xgboost-applied-machine-learning/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XGboost eg: Sales </w:t>
            </w:r>
            <w:r w:rsidDel="00000000" w:rsidR="00000000" w:rsidRPr="00000000">
              <w:rPr>
                <w:rtl w:val="0"/>
              </w:rPr>
              <w:t xml:space="preserve">prediction</w:t>
            </w:r>
            <w:r w:rsidDel="00000000" w:rsidR="00000000" w:rsidRPr="00000000">
              <w:rPr>
                <w:rtl w:val="0"/>
              </w:rPr>
              <w:t xml:space="preserve">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pageBreakBefore w:val="0"/>
        <w:numPr>
          <w:ilvl w:val="1"/>
          <w:numId w:val="103"/>
        </w:numPr>
        <w:ind w:left="1440" w:hanging="360"/>
        <w:rPr>
          <w:color w:val="ff0000"/>
        </w:rPr>
      </w:pPr>
      <w:bookmarkStart w:colFirst="0" w:colLast="0" w:name="_cykei4ebf0yi" w:id="27"/>
      <w:bookmarkEnd w:id="27"/>
      <w:r w:rsidDel="00000000" w:rsidR="00000000" w:rsidRPr="00000000">
        <w:rPr>
          <w:color w:val="ff0000"/>
          <w:rtl w:val="0"/>
        </w:rPr>
        <w:t xml:space="preserve">Probabilistic </w:t>
      </w:r>
      <w:r w:rsidDel="00000000" w:rsidR="00000000" w:rsidRPr="00000000">
        <w:rPr>
          <w:color w:val="ff0000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7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Bayes Theorem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Differentiate Probabilistic and non-probabilistic models</w:t>
            </w:r>
          </w:p>
          <w:p w:rsidR="00000000" w:rsidDel="00000000" w:rsidP="00000000" w:rsidRDefault="00000000" w:rsidRPr="00000000" w14:paraId="00000289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Solve simple problems on conditional Probability</w:t>
            </w:r>
          </w:p>
          <w:p w:rsidR="00000000" w:rsidDel="00000000" w:rsidP="00000000" w:rsidRDefault="00000000" w:rsidRPr="00000000" w14:paraId="0000028A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Derive Bayes Theorem by applying chain rule on conditional probability</w:t>
            </w:r>
          </w:p>
          <w:p w:rsidR="00000000" w:rsidDel="00000000" w:rsidP="00000000" w:rsidRDefault="00000000" w:rsidRPr="00000000" w14:paraId="0000028B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each term (Posterior, Prior, Likelihood, and Evidence) in the Bayes rule and their significance</w:t>
            </w:r>
          </w:p>
          <w:p w:rsidR="00000000" w:rsidDel="00000000" w:rsidP="00000000" w:rsidRDefault="00000000" w:rsidRPr="00000000" w14:paraId="0000028C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Recall Bayes theorem to Solve probability problems (eg. probability quite accurate lab test to detect a very rare disease)</w:t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bayes theorem for inference in parameter estimation</w:t>
            </w:r>
          </w:p>
          <w:p w:rsidR="00000000" w:rsidDel="00000000" w:rsidP="00000000" w:rsidRDefault="00000000" w:rsidRPr="00000000" w14:paraId="0000028E">
            <w:pPr>
              <w:pageBreakBefore w:val="0"/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Introduce Gaussian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Bayes Theorem</w:t>
            </w:r>
          </w:p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https://brilliant.org/wiki/bayes-theorem/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Derivation:</w:t>
            </w:r>
          </w:p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https://www.hackerearth.com/practice/machine-learning/prerequisites-of-machine-learning/bayes-rules-conditional-probability-chain-rule/tutorial/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Prior probability</w:t>
            </w:r>
          </w:p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https://en.wikipedia.org/wiki/Prior_probability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Posterior Probability</w:t>
            </w:r>
          </w:p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https://en.wikipedia.org/wiki/Posterior_probability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Likelihood</w:t>
            </w:r>
          </w:p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https://en.wikipedia.org/wiki/Likelihood_function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Marginal Likelihood</w:t>
            </w:r>
          </w:p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https://en.wikipedia.org/wiki/Marginal_likelihood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Bayesian Inference</w:t>
            </w:r>
          </w:p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https://towardsdatascience.com/probability-concepts-explained-bayesian-inference-for-parameter-estimation-90e8930e5348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Naive Bayes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Optimal Bayes Algorithm</w:t>
            </w:r>
          </w:p>
          <w:p w:rsidR="00000000" w:rsidDel="00000000" w:rsidP="00000000" w:rsidRDefault="00000000" w:rsidRPr="00000000" w14:paraId="000002A6">
            <w:pPr>
              <w:pageBreakBefore w:val="0"/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Assumptions of Naive Bayes</w:t>
            </w:r>
          </w:p>
          <w:p w:rsidR="00000000" w:rsidDel="00000000" w:rsidP="00000000" w:rsidRDefault="00000000" w:rsidRPr="00000000" w14:paraId="000002A7">
            <w:pPr>
              <w:pageBreakBefore w:val="0"/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Pros and Cons of Naive Bayes</w:t>
            </w:r>
          </w:p>
          <w:p w:rsidR="00000000" w:rsidDel="00000000" w:rsidP="00000000" w:rsidRDefault="00000000" w:rsidRPr="00000000" w14:paraId="000002A8">
            <w:pPr>
              <w:pageBreakBefore w:val="0"/>
              <w:widowControl w:val="0"/>
              <w:numPr>
                <w:ilvl w:val="0"/>
                <w:numId w:val="11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</w:t>
            </w:r>
          </w:p>
          <w:p w:rsidR="00000000" w:rsidDel="00000000" w:rsidP="00000000" w:rsidRDefault="00000000" w:rsidRPr="00000000" w14:paraId="000002A9">
            <w:pPr>
              <w:pageBreakBefore w:val="0"/>
              <w:widowControl w:val="0"/>
              <w:numPr>
                <w:ilvl w:val="1"/>
                <w:numId w:val="115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Gaussian Naive Bayes</w:t>
            </w:r>
          </w:p>
          <w:p w:rsidR="00000000" w:rsidDel="00000000" w:rsidP="00000000" w:rsidRDefault="00000000" w:rsidRPr="00000000" w14:paraId="000002AA">
            <w:pPr>
              <w:pageBreakBefore w:val="0"/>
              <w:widowControl w:val="0"/>
              <w:numPr>
                <w:ilvl w:val="1"/>
                <w:numId w:val="115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Multinomial Naive Bayes</w:t>
            </w:r>
          </w:p>
          <w:p w:rsidR="00000000" w:rsidDel="00000000" w:rsidP="00000000" w:rsidRDefault="00000000" w:rsidRPr="00000000" w14:paraId="000002AB">
            <w:pPr>
              <w:pageBreakBefore w:val="0"/>
              <w:widowControl w:val="0"/>
              <w:numPr>
                <w:ilvl w:val="1"/>
                <w:numId w:val="115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Bernoulli 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Optimal Bayes</w:t>
            </w:r>
          </w:p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hyperlink r:id="rId47">
              <w:r w:rsidDel="00000000" w:rsidR="00000000" w:rsidRPr="00000000">
                <w:rPr>
                  <w:b w:val="1"/>
                  <w:i w:val="1"/>
                  <w:color w:val="1155cc"/>
                  <w:u w:val="single"/>
                  <w:rtl w:val="0"/>
                </w:rPr>
                <w:t xml:space="preserve">https://www.edx.org/course/machine-learning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Naive Bayes</w:t>
            </w:r>
          </w:p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https://www.machinelearningplus.com/predictive-modeling/how-naive-bayes-algorithm-works-with-example-and-full-code/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https://www.analyticsvidhya.com/blog/2017/09/naive-bayes-explained/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Assumptions</w:t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https://towardsdatascience.com/machine-learning-part-16-naive-bayes-classifier-in-python-c9d3fa496fa4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</w:rPr>
            </w:pPr>
            <w:r w:rsidDel="00000000" w:rsidR="00000000" w:rsidRPr="00000000">
              <w:rPr>
                <w:b w:val="1"/>
                <w:i w:val="1"/>
                <w:color w:val="1155cc"/>
                <w:rtl w:val="0"/>
              </w:rPr>
              <w:t xml:space="preserve">Types of NB</w:t>
            </w:r>
          </w:p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https://scikit-learn.org/stable/modules/naive_bayes.html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Probabilistic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numPr>
                <w:ilvl w:val="0"/>
                <w:numId w:val="85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Maximum Likelihood Estimation</w:t>
            </w:r>
          </w:p>
          <w:p w:rsidR="00000000" w:rsidDel="00000000" w:rsidP="00000000" w:rsidRDefault="00000000" w:rsidRPr="00000000" w14:paraId="000002BC">
            <w:pPr>
              <w:pageBreakBefore w:val="0"/>
              <w:widowControl w:val="0"/>
              <w:numPr>
                <w:ilvl w:val="1"/>
                <w:numId w:val="85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Define independent and identically distributed (iid) assumption and its consequence</w:t>
            </w:r>
          </w:p>
          <w:p w:rsidR="00000000" w:rsidDel="00000000" w:rsidP="00000000" w:rsidRDefault="00000000" w:rsidRPr="00000000" w14:paraId="000002BD">
            <w:pPr>
              <w:pageBreakBefore w:val="0"/>
              <w:widowControl w:val="0"/>
              <w:numPr>
                <w:ilvl w:val="1"/>
                <w:numId w:val="85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MLE approach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ageBreakBefore w:val="0"/>
              <w:widowControl w:val="0"/>
              <w:numPr>
                <w:ilvl w:val="0"/>
                <w:numId w:val="85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Bayesian Parameter Estimation</w:t>
            </w:r>
          </w:p>
          <w:p w:rsidR="00000000" w:rsidDel="00000000" w:rsidP="00000000" w:rsidRDefault="00000000" w:rsidRPr="00000000" w14:paraId="000002BF">
            <w:pPr>
              <w:pageBreakBefore w:val="0"/>
              <w:widowControl w:val="0"/>
              <w:numPr>
                <w:ilvl w:val="1"/>
                <w:numId w:val="85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Full Bayesian Approach</w:t>
            </w:r>
          </w:p>
          <w:p w:rsidR="00000000" w:rsidDel="00000000" w:rsidP="00000000" w:rsidRDefault="00000000" w:rsidRPr="00000000" w14:paraId="000002C0">
            <w:pPr>
              <w:pageBreakBefore w:val="0"/>
              <w:widowControl w:val="0"/>
              <w:numPr>
                <w:ilvl w:val="1"/>
                <w:numId w:val="85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Maximum </w:t>
            </w:r>
            <w:r w:rsidDel="00000000" w:rsidR="00000000" w:rsidRPr="00000000">
              <w:rPr>
                <w:color w:val="ff0000"/>
                <w:rtl w:val="0"/>
              </w:rPr>
              <w:t xml:space="preserve">a-posteriori (MAP) approximation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52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http://www.cs.toronto.edu/~rgrosse/csc321/probabilistic_models.pdf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Bayesian Networks</w:t>
            </w:r>
          </w:p>
          <w:p w:rsidR="00000000" w:rsidDel="00000000" w:rsidP="00000000" w:rsidRDefault="00000000" w:rsidRPr="00000000" w14:paraId="000002C3">
            <w:pPr>
              <w:pageBreakBefore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Brief introduction and explanation </w:t>
            </w:r>
            <w:r w:rsidDel="00000000" w:rsidR="00000000" w:rsidRPr="00000000">
              <w:rPr>
                <w:color w:val="ff0000"/>
                <w:rtl w:val="0"/>
              </w:rPr>
              <w:t xml:space="preserve">about</w:t>
            </w:r>
            <w:r w:rsidDel="00000000" w:rsidR="00000000" w:rsidRPr="00000000">
              <w:rPr>
                <w:color w:val="ff0000"/>
                <w:rtl w:val="0"/>
              </w:rPr>
              <w:t xml:space="preserve"> the Bayesian networks</w:t>
            </w:r>
          </w:p>
          <w:p w:rsidR="00000000" w:rsidDel="00000000" w:rsidP="00000000" w:rsidRDefault="00000000" w:rsidRPr="00000000" w14:paraId="000002C5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Inference and learning</w:t>
            </w:r>
          </w:p>
          <w:p w:rsidR="00000000" w:rsidDel="00000000" w:rsidP="00000000" w:rsidRDefault="00000000" w:rsidRPr="00000000" w14:paraId="000002C6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Dynamic Bayesian </w:t>
            </w:r>
            <w:r w:rsidDel="00000000" w:rsidR="00000000" w:rsidRPr="00000000">
              <w:rPr>
                <w:color w:val="ff0000"/>
                <w:rtl w:val="0"/>
              </w:rPr>
              <w:t xml:space="preserve">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53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https://www.coursera.org/learn/probabilistic-graphical-models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Markov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Brief introduction and explanation about the Markov networks</w:t>
            </w:r>
          </w:p>
          <w:p w:rsidR="00000000" w:rsidDel="00000000" w:rsidP="00000000" w:rsidRDefault="00000000" w:rsidRPr="00000000" w14:paraId="000002CA">
            <w:pPr>
              <w:pageBreakBefore w:val="0"/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54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https://www.coursera.org/learn/probabilistic-graphical-models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PGM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7nz7jujc3rx" w:id="28"/>
      <w:bookmarkEnd w:id="28"/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18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820"/>
        <w:gridCol w:w="3000"/>
        <w:tblGridChange w:id="0">
          <w:tblGrid>
            <w:gridCol w:w="3075"/>
            <w:gridCol w:w="58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Module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and contrast different algorithms covered this module</w:t>
            </w:r>
          </w:p>
          <w:p w:rsidR="00000000" w:rsidDel="00000000" w:rsidP="00000000" w:rsidRDefault="00000000" w:rsidRPr="00000000" w14:paraId="000002D4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advantage and disadvantages (and/or challenges) of different algorithms</w:t>
            </w:r>
          </w:p>
          <w:p w:rsidR="00000000" w:rsidDel="00000000" w:rsidP="00000000" w:rsidRDefault="00000000" w:rsidRPr="00000000" w14:paraId="000002D5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best use cases for each of the algorithms covered</w:t>
            </w:r>
          </w:p>
          <w:p w:rsidR="00000000" w:rsidDel="00000000" w:rsidP="00000000" w:rsidRDefault="00000000" w:rsidRPr="00000000" w14:paraId="000002D6">
            <w:pPr>
              <w:pageBreakBefore w:val="0"/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Integrate the concepts covered in this module with other topics covered in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2"/>
        <w:pageBreakBefore w:val="0"/>
        <w:numPr>
          <w:ilvl w:val="0"/>
          <w:numId w:val="103"/>
        </w:numPr>
        <w:spacing w:after="0" w:afterAutospacing="0"/>
        <w:ind w:left="1559.0551181102362" w:hanging="360.0000000000001"/>
      </w:pPr>
      <w:bookmarkStart w:colFirst="0" w:colLast="0" w:name="_9c3a8btp1loo" w:id="29"/>
      <w:bookmarkEnd w:id="29"/>
      <w:r w:rsidDel="00000000" w:rsidR="00000000" w:rsidRPr="00000000">
        <w:rPr>
          <w:rtl w:val="0"/>
        </w:rPr>
        <w:t xml:space="preserve">Unsupervised Machine Learning</w:t>
      </w:r>
    </w:p>
    <w:p w:rsidR="00000000" w:rsidDel="00000000" w:rsidP="00000000" w:rsidRDefault="00000000" w:rsidRPr="00000000" w14:paraId="000002DB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nafb1gv927vd" w:id="30"/>
      <w:bookmarkEnd w:id="30"/>
      <w:r w:rsidDel="00000000" w:rsidR="00000000" w:rsidRPr="00000000">
        <w:rPr>
          <w:rtl w:val="0"/>
        </w:rPr>
        <w:t xml:space="preserve">Introduction to Module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19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5880"/>
        <w:gridCol w:w="3045"/>
        <w:tblGridChange w:id="0">
          <w:tblGrid>
            <w:gridCol w:w="2970"/>
            <w:gridCol w:w="5880"/>
            <w:gridCol w:w="3045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Introduction to unsupervised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and exemplify unsupervised learning problem (eg, Netflix prize, Google News Aggregator)</w:t>
            </w:r>
          </w:p>
          <w:p w:rsidR="00000000" w:rsidDel="00000000" w:rsidP="00000000" w:rsidRDefault="00000000" w:rsidRPr="00000000" w14:paraId="000002DF">
            <w:pPr>
              <w:pageBreakBefore w:val="0"/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how unsupervised methods are used as pre-processing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itec8179l8jt" w:id="31"/>
      <w:bookmarkEnd w:id="31"/>
      <w:r w:rsidDel="00000000" w:rsidR="00000000" w:rsidRPr="00000000">
        <w:rPr>
          <w:rtl w:val="0"/>
        </w:rPr>
        <w:t xml:space="preserve">Dimensionality Reduction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0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Singular Value Decomposition (SVD)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numPr>
                <w:ilvl w:val="0"/>
                <w:numId w:val="39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Describe SVD</w:t>
            </w:r>
          </w:p>
          <w:p w:rsidR="00000000" w:rsidDel="00000000" w:rsidP="00000000" w:rsidRDefault="00000000" w:rsidRPr="00000000" w14:paraId="000002E6">
            <w:pPr>
              <w:pageBreakBefore w:val="0"/>
              <w:widowControl w:val="0"/>
              <w:numPr>
                <w:ilvl w:val="1"/>
                <w:numId w:val="39"/>
              </w:numPr>
              <w:spacing w:line="240" w:lineRule="auto"/>
              <w:ind w:left="850.393700787401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SVD approximates any matrix X as sum of rank one uv</w:t>
            </w:r>
            <w:r w:rsidDel="00000000" w:rsidR="00000000" w:rsidRPr="00000000">
              <w:rPr>
                <w:vertAlign w:val="super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matrices</w:t>
            </w:r>
          </w:p>
          <w:p w:rsidR="00000000" w:rsidDel="00000000" w:rsidP="00000000" w:rsidRDefault="00000000" w:rsidRPr="00000000" w14:paraId="000002E7">
            <w:pPr>
              <w:pageBreakBefore w:val="0"/>
              <w:widowControl w:val="0"/>
              <w:numPr>
                <w:ilvl w:val="1"/>
                <w:numId w:val="39"/>
              </w:numPr>
              <w:spacing w:line="240" w:lineRule="auto"/>
              <w:ind w:left="850.393700787401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Rank r approximation of matrix X as stated by Eckart-Young Theorem</w:t>
            </w:r>
          </w:p>
          <w:p w:rsidR="00000000" w:rsidDel="00000000" w:rsidP="00000000" w:rsidRDefault="00000000" w:rsidRPr="00000000" w14:paraId="000002E8">
            <w:pPr>
              <w:pageBreakBefore w:val="0"/>
              <w:widowControl w:val="0"/>
              <w:numPr>
                <w:ilvl w:val="1"/>
                <w:numId w:val="39"/>
              </w:numPr>
              <w:spacing w:line="240" w:lineRule="auto"/>
              <w:ind w:left="850.393700787401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SVD interpretation as correlation among columns of X and Rows of X</w:t>
            </w:r>
          </w:p>
          <w:p w:rsidR="00000000" w:rsidDel="00000000" w:rsidP="00000000" w:rsidRDefault="00000000" w:rsidRPr="00000000" w14:paraId="000002E9">
            <w:pPr>
              <w:pageBreakBefore w:val="0"/>
              <w:widowControl w:val="0"/>
              <w:numPr>
                <w:ilvl w:val="0"/>
                <w:numId w:val="39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Discuss about various application of SVD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Dimensionality Reduction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Image Reconstruction (Noise Removal, Deblurring,)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Describe how SVD helps to find similarity(correlation) between variables(e.g. Recommender system)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b w:val="1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Principal Component Analysis (PCA)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Explain curse of dimension and the importance of dimensionality reduction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eigenvalue decomposition and its statistical properties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Steps for principal components analysis.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 Discuss real life applications of PCA (eg. image compression)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https://towardsdatascience.com/a-one-stop-shop-for-principal-component-analysis-5582fb7e0a9c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https://setosa.io/ev/principal-component-analysis/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https://www.youtube.com/watch?v=FgakZw6K1QQ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https://www.youtube.com/watch?v=FYKcBpzszmw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Random Projection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Discuss the computational complexities of PCA, SVD.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State Johnson-Lindenstrauss Lemma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Explain Random Projection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ind w:left="360" w:firstLine="0"/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Random projection in dimensionality reduction: Applications to image and text 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commentRangeStart w:id="1"/>
            <w:r w:rsidDel="00000000" w:rsidR="00000000" w:rsidRPr="00000000">
              <w:rPr>
                <w:rtl w:val="0"/>
              </w:rPr>
              <w:t xml:space="preserve">Autoencoder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Neural network based dimensionality reduction</w:t>
            </w:r>
          </w:p>
          <w:p w:rsidR="00000000" w:rsidDel="00000000" w:rsidP="00000000" w:rsidRDefault="00000000" w:rsidRPr="00000000" w14:paraId="000002FE">
            <w:pPr>
              <w:pageBreakBefore w:val="0"/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Encoder</w:t>
            </w:r>
          </w:p>
          <w:p w:rsidR="00000000" w:rsidDel="00000000" w:rsidP="00000000" w:rsidRDefault="00000000" w:rsidRPr="00000000" w14:paraId="000002FF">
            <w:pPr>
              <w:pageBreakBefore w:val="0"/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Decoder</w:t>
            </w:r>
          </w:p>
          <w:p w:rsidR="00000000" w:rsidDel="00000000" w:rsidP="00000000" w:rsidRDefault="00000000" w:rsidRPr="00000000" w14:paraId="00000300">
            <w:pPr>
              <w:pageBreakBefore w:val="0"/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Comparison with 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line="240" w:lineRule="auto"/>
              <w:ind w:left="0" w:firstLine="0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Stacked Denoising Autoencoders: Learning Useful Representations in a Deep Network with a Local Denoising Criterion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color w:val="ff0000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color w:val="ff0000"/>
                <w:rtl w:val="0"/>
              </w:rPr>
              <w:t xml:space="preserve">Probabilistic 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Limitation of PCA and motivation behind probabilistic PCA</w:t>
            </w:r>
          </w:p>
          <w:p w:rsidR="00000000" w:rsidDel="00000000" w:rsidP="00000000" w:rsidRDefault="00000000" w:rsidRPr="00000000" w14:paraId="0000030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Latent variable models</w:t>
            </w:r>
          </w:p>
          <w:p w:rsidR="00000000" w:rsidDel="00000000" w:rsidP="00000000" w:rsidRDefault="00000000" w:rsidRPr="00000000" w14:paraId="0000030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Probabilistic 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Manifold </w:t>
            </w:r>
            <w:r w:rsidDel="00000000" w:rsidR="00000000" w:rsidRPr="00000000">
              <w:rPr>
                <w:color w:val="ff0000"/>
                <w:rtl w:val="0"/>
              </w:rPr>
              <w:t xml:space="preserve">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Limitations of PCA in datas with non-linear relationship</w:t>
            </w:r>
          </w:p>
          <w:p w:rsidR="00000000" w:rsidDel="00000000" w:rsidP="00000000" w:rsidRDefault="00000000" w:rsidRPr="00000000" w14:paraId="0000030A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Describe how Kernel PCA differs from linear PCA and discuss its application</w:t>
            </w:r>
          </w:p>
          <w:p w:rsidR="00000000" w:rsidDel="00000000" w:rsidP="00000000" w:rsidRDefault="00000000" w:rsidRPr="00000000" w14:paraId="0000030B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Describe Manifold learning</w:t>
            </w:r>
          </w:p>
          <w:p w:rsidR="00000000" w:rsidDel="00000000" w:rsidP="00000000" w:rsidRDefault="00000000" w:rsidRPr="00000000" w14:paraId="0000030C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Application and Limitations of Manifold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u w:val="none"/>
              </w:rPr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https://jakevdp.github.io/PythonDataScienceHandbook/05.10-manifold-learning.html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pageBreakBefore w:val="0"/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u w:val="none"/>
              </w:rPr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https://towardsdatascience.com/manifold-learning-the-theory-behind-it-c34299748fec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pageBreakBefore w:val="0"/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u w:val="none"/>
              </w:rPr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https://www.youtube.com/watch?v=j8080l9Pvic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pageBreakBefore w:val="0"/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https://en.wikipedia.org/wiki/Nonlinear_dimensionality_reduction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Compare PCA and TSNE </w:t>
            </w:r>
          </w:p>
          <w:p w:rsidR="00000000" w:rsidDel="00000000" w:rsidP="00000000" w:rsidRDefault="00000000" w:rsidRPr="00000000" w14:paraId="00000313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how TSNE works and its use cases</w:t>
            </w:r>
          </w:p>
          <w:p w:rsidR="00000000" w:rsidDel="00000000" w:rsidP="00000000" w:rsidRDefault="00000000" w:rsidRPr="00000000" w14:paraId="00000314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data visualization with TSNE </w:t>
            </w:r>
          </w:p>
          <w:p w:rsidR="00000000" w:rsidDel="00000000" w:rsidP="00000000" w:rsidRDefault="00000000" w:rsidRPr="00000000" w14:paraId="00000315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Limitation of TSNE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u w:val="none"/>
              </w:rPr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https://distill.pub/2016/misread-tsne/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pageBreakBefore w:val="0"/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u w:val="none"/>
              </w:rPr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https://towardsdatascience.com/an-introduction-to-t-sne-with-python-example-5a3a293108d1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pageBreakBefore w:val="0"/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u w:val="none"/>
              </w:rPr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https://en.wikipedia.org/wiki/T-distributed_stochastic_neighbor_embedding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pageBreakBefore w:val="0"/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u w:val="none"/>
              </w:rPr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https://www.youtube.com/watch?v=NEaUSP4YerM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pageBreakBefore w:val="0"/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https://www.youtube.com/watch?v=PTNfRk0v6YM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Matrix Factorisation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Matrix Factorization(LU)</w:t>
            </w:r>
          </w:p>
          <w:p w:rsidR="00000000" w:rsidDel="00000000" w:rsidP="00000000" w:rsidRDefault="00000000" w:rsidRPr="00000000" w14:paraId="0000031D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Probabilistic Matrix factorisation</w:t>
            </w:r>
          </w:p>
          <w:p w:rsidR="00000000" w:rsidDel="00000000" w:rsidP="00000000" w:rsidRDefault="00000000" w:rsidRPr="00000000" w14:paraId="0000031E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Relation between matrix factorisation and Ridge regression</w:t>
            </w:r>
          </w:p>
          <w:p w:rsidR="00000000" w:rsidDel="00000000" w:rsidP="00000000" w:rsidRDefault="00000000" w:rsidRPr="00000000" w14:paraId="0000031F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How SVD can be used to get Word Embeddings. (Truncated SVD)</w:t>
            </w:r>
          </w:p>
          <w:p w:rsidR="00000000" w:rsidDel="00000000" w:rsidP="00000000" w:rsidRDefault="00000000" w:rsidRPr="00000000" w14:paraId="00000320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Discussion on Topic modeling and LDA</w:t>
            </w:r>
          </w:p>
          <w:p w:rsidR="00000000" w:rsidDel="00000000" w:rsidP="00000000" w:rsidRDefault="00000000" w:rsidRPr="00000000" w14:paraId="00000321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Non-negative Matrix Factorization(NMF)</w:t>
            </w:r>
          </w:p>
          <w:p w:rsidR="00000000" w:rsidDel="00000000" w:rsidP="00000000" w:rsidRDefault="00000000" w:rsidRPr="00000000" w14:paraId="00000322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Application of Matrix Factorisation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How does Netflix recommend movies? Matrix Factorization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pageBreakBefore w:val="0"/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https://github.com/opokualbert/Topic-Modeling-with-Non-Negative-Matrix-Factorization-NMF-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PCA and TSNE in Higher dimensional dataset, (protein dataset)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pageBreakBefore w:val="0"/>
        <w:numPr>
          <w:ilvl w:val="1"/>
          <w:numId w:val="103"/>
        </w:numPr>
        <w:ind w:left="1440" w:hanging="360"/>
        <w:rPr/>
      </w:pPr>
      <w:bookmarkStart w:colFirst="0" w:colLast="0" w:name="_ru5dfgqhwb0p" w:id="32"/>
      <w:bookmarkEnd w:id="32"/>
      <w:r w:rsidDel="00000000" w:rsidR="00000000" w:rsidRPr="00000000">
        <w:rPr>
          <w:rtl w:val="0"/>
        </w:rPr>
        <w:t xml:space="preserve">Clustering Algorithms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21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430"/>
        <w:gridCol w:w="3015"/>
        <w:tblGridChange w:id="0">
          <w:tblGrid>
            <w:gridCol w:w="3450"/>
            <w:gridCol w:w="5430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Introduction to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numPr>
                <w:ilvl w:val="0"/>
                <w:numId w:val="9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Clustering</w:t>
            </w:r>
          </w:p>
          <w:p w:rsidR="00000000" w:rsidDel="00000000" w:rsidP="00000000" w:rsidRDefault="00000000" w:rsidRPr="00000000" w14:paraId="0000032D">
            <w:pPr>
              <w:pageBreakBefore w:val="0"/>
              <w:numPr>
                <w:ilvl w:val="0"/>
                <w:numId w:val="9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Classify different types of Clustering algorithms</w:t>
            </w:r>
          </w:p>
          <w:p w:rsidR="00000000" w:rsidDel="00000000" w:rsidP="00000000" w:rsidRDefault="00000000" w:rsidRPr="00000000" w14:paraId="0000032E">
            <w:pPr>
              <w:pageBreakBefore w:val="0"/>
              <w:numPr>
                <w:ilvl w:val="1"/>
                <w:numId w:val="9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Partitioning-based</w:t>
            </w:r>
          </w:p>
          <w:p w:rsidR="00000000" w:rsidDel="00000000" w:rsidP="00000000" w:rsidRDefault="00000000" w:rsidRPr="00000000" w14:paraId="0000032F">
            <w:pPr>
              <w:pageBreakBefore w:val="0"/>
              <w:numPr>
                <w:ilvl w:val="1"/>
                <w:numId w:val="9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Hierarchical-based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pageBreakBefore w:val="0"/>
              <w:numPr>
                <w:ilvl w:val="1"/>
                <w:numId w:val="9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Density-based</w:t>
            </w:r>
          </w:p>
          <w:p w:rsidR="00000000" w:rsidDel="00000000" w:rsidP="00000000" w:rsidRDefault="00000000" w:rsidRPr="00000000" w14:paraId="00000331">
            <w:pPr>
              <w:pageBreakBefore w:val="0"/>
              <w:numPr>
                <w:ilvl w:val="1"/>
                <w:numId w:val="9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Grid-based</w:t>
            </w:r>
          </w:p>
          <w:p w:rsidR="00000000" w:rsidDel="00000000" w:rsidP="00000000" w:rsidRDefault="00000000" w:rsidRPr="00000000" w14:paraId="00000332">
            <w:pPr>
              <w:pageBreakBefore w:val="0"/>
              <w:numPr>
                <w:ilvl w:val="1"/>
                <w:numId w:val="9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Model-based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pageBreakBefore w:val="0"/>
              <w:numPr>
                <w:ilvl w:val="0"/>
                <w:numId w:val="9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Hard and Soft Clustering</w:t>
            </w:r>
          </w:p>
          <w:p w:rsidR="00000000" w:rsidDel="00000000" w:rsidP="00000000" w:rsidRDefault="00000000" w:rsidRPr="00000000" w14:paraId="00000334">
            <w:pPr>
              <w:pageBreakBefore w:val="0"/>
              <w:numPr>
                <w:ilvl w:val="0"/>
                <w:numId w:val="9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of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https://www.analyticsvidhya.com/blog/2016/11/an-introduction-to-clustering-and-different-methods-of-clustering/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https://towardsdatascience.com/the-5-clustering-algorithms-data-scientists-need-to-know-a36d136ef68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Partitioning-based Clustering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</w:t>
            </w:r>
            <w:r w:rsidDel="00000000" w:rsidR="00000000" w:rsidRPr="00000000">
              <w:rPr>
                <w:b w:val="1"/>
                <w:color w:val="ff9900"/>
                <w:rtl w:val="0"/>
              </w:rPr>
              <w:t xml:space="preserve">K-means</w:t>
            </w:r>
            <w:r w:rsidDel="00000000" w:rsidR="00000000" w:rsidRPr="00000000">
              <w:rPr>
                <w:rtl w:val="0"/>
              </w:rPr>
              <w:t xml:space="preserve"> clustering algorithm</w:t>
            </w:r>
          </w:p>
          <w:p w:rsidR="00000000" w:rsidDel="00000000" w:rsidP="00000000" w:rsidRDefault="00000000" w:rsidRPr="00000000" w14:paraId="0000033A">
            <w:pPr>
              <w:pageBreakBefore w:val="0"/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Explain the importance of choosing initial centroids</w:t>
            </w:r>
          </w:p>
          <w:p w:rsidR="00000000" w:rsidDel="00000000" w:rsidP="00000000" w:rsidRDefault="00000000" w:rsidRPr="00000000" w14:paraId="0000033B">
            <w:pPr>
              <w:pageBreakBefore w:val="0"/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Elbow method for finding suitable cluster method.</w:t>
            </w:r>
          </w:p>
          <w:p w:rsidR="00000000" w:rsidDel="00000000" w:rsidP="00000000" w:rsidRDefault="00000000" w:rsidRPr="00000000" w14:paraId="0000033C">
            <w:pPr>
              <w:pageBreakBefore w:val="0"/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Limitation of K means(problem when cluster differs in size, density and non-globular shapers)</w:t>
            </w:r>
          </w:p>
          <w:p w:rsidR="00000000" w:rsidDel="00000000" w:rsidP="00000000" w:rsidRDefault="00000000" w:rsidRPr="00000000" w14:paraId="0000033D">
            <w:pPr>
              <w:pageBreakBefore w:val="0"/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Bisecting K means: An extension of basic k means</w:t>
            </w:r>
          </w:p>
          <w:p w:rsidR="00000000" w:rsidDel="00000000" w:rsidP="00000000" w:rsidRDefault="00000000" w:rsidRPr="00000000" w14:paraId="0000033E">
            <w:pPr>
              <w:pageBreakBefore w:val="0"/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State Different types of partitioning based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https://towardsdatascience.com/k-means-clustering-algorithm-applications-evaluation-methods-and-drawbacks-aa03e644b48a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Hierarchical-based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 dendrogram as a visualization tool to see how data contributes to an individual cluster.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types of clustering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Agglomerative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Divisive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Hierarchical algorithm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with example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 proximity matrix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I.  Defining inter-cluster similarity (Few approach: MIN, MAX, Group Average, Distance between centroid etc)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first level cluster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intermediate proximity matrix for cluster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second level cluster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D. How hierarchical clustering helps to select the optimal number of clusters.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https://towardsdatascience.com/understanding-the-concept-of-hierarchical-clustering-technique-c6e8243758ec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https://www.analyticsvidhya.com/blog/2019/05/beginners-guide-hierarchical-clustering/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Density-Based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Explain importance of density based clustering with respect to other types of clustering</w:t>
            </w:r>
          </w:p>
          <w:p w:rsidR="00000000" w:rsidDel="00000000" w:rsidP="00000000" w:rsidRDefault="00000000" w:rsidRPr="00000000" w14:paraId="00000353">
            <w:pPr>
              <w:pageBreakBefore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Terminologies</w:t>
            </w:r>
          </w:p>
          <w:p w:rsidR="00000000" w:rsidDel="00000000" w:rsidP="00000000" w:rsidRDefault="00000000" w:rsidRPr="00000000" w14:paraId="00000354">
            <w:pPr>
              <w:pageBreakBefore w:val="0"/>
              <w:numPr>
                <w:ilvl w:val="0"/>
                <w:numId w:val="7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Core Point</w:t>
            </w:r>
          </w:p>
          <w:p w:rsidR="00000000" w:rsidDel="00000000" w:rsidP="00000000" w:rsidRDefault="00000000" w:rsidRPr="00000000" w14:paraId="00000355">
            <w:pPr>
              <w:pageBreakBefore w:val="0"/>
              <w:numPr>
                <w:ilvl w:val="0"/>
                <w:numId w:val="7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Border Point</w:t>
            </w:r>
          </w:p>
          <w:p w:rsidR="00000000" w:rsidDel="00000000" w:rsidP="00000000" w:rsidRDefault="00000000" w:rsidRPr="00000000" w14:paraId="00000356">
            <w:pPr>
              <w:pageBreakBefore w:val="0"/>
              <w:numPr>
                <w:ilvl w:val="0"/>
                <w:numId w:val="7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Nose Point</w:t>
            </w:r>
          </w:p>
          <w:p w:rsidR="00000000" w:rsidDel="00000000" w:rsidP="00000000" w:rsidRDefault="00000000" w:rsidRPr="00000000" w14:paraId="00000357">
            <w:pPr>
              <w:pageBreakBefore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Original Query-based DBScan algorithm</w:t>
            </w:r>
          </w:p>
          <w:p w:rsidR="00000000" w:rsidDel="00000000" w:rsidP="00000000" w:rsidRDefault="00000000" w:rsidRPr="00000000" w14:paraId="00000358">
            <w:pPr>
              <w:pageBreakBefore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Advantages and disadvantages of dbscan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https://www.geeksforgeeks.org/dbscan-clustering-in-ml-density-based-clustering/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https://blog.dominodatalab.com/topology-and-density-based-clustering/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Cluster Validation and Usecases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numPr>
                <w:ilvl w:val="0"/>
                <w:numId w:val="1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Numerical measure of cluster validity</w:t>
            </w:r>
          </w:p>
          <w:p w:rsidR="00000000" w:rsidDel="00000000" w:rsidP="00000000" w:rsidRDefault="00000000" w:rsidRPr="00000000" w14:paraId="00000360">
            <w:pPr>
              <w:pageBreakBefore w:val="0"/>
              <w:numPr>
                <w:ilvl w:val="1"/>
                <w:numId w:val="1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External Index(Entropy and Purity)</w:t>
            </w:r>
          </w:p>
          <w:p w:rsidR="00000000" w:rsidDel="00000000" w:rsidP="00000000" w:rsidRDefault="00000000" w:rsidRPr="00000000" w14:paraId="00000361">
            <w:pPr>
              <w:pageBreakBefore w:val="0"/>
              <w:numPr>
                <w:ilvl w:val="1"/>
                <w:numId w:val="1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Internal Index(Sum of Squared Error)</w:t>
            </w:r>
          </w:p>
          <w:p w:rsidR="00000000" w:rsidDel="00000000" w:rsidP="00000000" w:rsidRDefault="00000000" w:rsidRPr="00000000" w14:paraId="00000362">
            <w:pPr>
              <w:pageBreakBefore w:val="0"/>
              <w:numPr>
                <w:ilvl w:val="2"/>
                <w:numId w:val="1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Cluster Cohesion</w:t>
            </w:r>
          </w:p>
          <w:p w:rsidR="00000000" w:rsidDel="00000000" w:rsidP="00000000" w:rsidRDefault="00000000" w:rsidRPr="00000000" w14:paraId="00000363">
            <w:pPr>
              <w:pageBreakBefore w:val="0"/>
              <w:numPr>
                <w:ilvl w:val="2"/>
                <w:numId w:val="11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Cluster Separation (Dunn Index)</w:t>
            </w:r>
          </w:p>
          <w:p w:rsidR="00000000" w:rsidDel="00000000" w:rsidP="00000000" w:rsidRDefault="00000000" w:rsidRPr="00000000" w14:paraId="00000364">
            <w:pPr>
              <w:pageBreakBefore w:val="0"/>
              <w:numPr>
                <w:ilvl w:val="0"/>
                <w:numId w:val="1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cases of different Clustering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BOOK: Introduction to the data mining by PANG-NANG TAN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Iris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1dq29m2e3s72" w:id="33"/>
      <w:bookmarkEnd w:id="33"/>
      <w:r w:rsidDel="00000000" w:rsidR="00000000" w:rsidRPr="00000000">
        <w:rPr>
          <w:rtl w:val="0"/>
        </w:rPr>
        <w:t xml:space="preserve">Gaussian Mixture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2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Expectation Maximization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Recall Maximum likelihood</w:t>
            </w:r>
          </w:p>
          <w:p w:rsidR="00000000" w:rsidDel="00000000" w:rsidP="00000000" w:rsidRDefault="00000000" w:rsidRPr="00000000" w14:paraId="0000036E">
            <w:pPr>
              <w:pageBreakBefore w:val="0"/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Expectation maximization algorithm</w:t>
            </w:r>
          </w:p>
          <w:p w:rsidR="00000000" w:rsidDel="00000000" w:rsidP="00000000" w:rsidRDefault="00000000" w:rsidRPr="00000000" w14:paraId="0000036F">
            <w:pPr>
              <w:pageBreakBefore w:val="0"/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Implement EM algorithm</w:t>
            </w:r>
          </w:p>
          <w:p w:rsidR="00000000" w:rsidDel="00000000" w:rsidP="00000000" w:rsidRDefault="00000000" w:rsidRPr="00000000" w14:paraId="00000370">
            <w:pPr>
              <w:pageBreakBefore w:val="0"/>
              <w:widowControl w:val="0"/>
              <w:spacing w:line="240" w:lineRule="auto"/>
              <w:ind w:left="720" w:firstLine="0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PRML link</w:t>
            </w:r>
          </w:p>
          <w:p w:rsidR="00000000" w:rsidDel="00000000" w:rsidP="00000000" w:rsidRDefault="00000000" w:rsidRPr="00000000" w14:paraId="00000372">
            <w:pPr>
              <w:pageBreakBefore w:val="0"/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(good to follow this </w:t>
            </w:r>
            <w:commentRangeStart w:id="2"/>
            <w:commentRangeStart w:id="3"/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book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Gaussian Mixture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Explain how GMM solves problems in hard clustering algorithms such as K-means</w:t>
            </w:r>
          </w:p>
          <w:p w:rsidR="00000000" w:rsidDel="00000000" w:rsidP="00000000" w:rsidRDefault="00000000" w:rsidRPr="00000000" w14:paraId="00000375">
            <w:pPr>
              <w:pageBreakBefore w:val="0"/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Generate data from mixture of models</w:t>
            </w:r>
          </w:p>
          <w:p w:rsidR="00000000" w:rsidDel="00000000" w:rsidP="00000000" w:rsidRDefault="00000000" w:rsidRPr="00000000" w14:paraId="00000376">
            <w:pPr>
              <w:pageBreakBefore w:val="0"/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Definition and simple derivation</w:t>
            </w:r>
          </w:p>
          <w:p w:rsidR="00000000" w:rsidDel="00000000" w:rsidP="00000000" w:rsidRDefault="00000000" w:rsidRPr="00000000" w14:paraId="00000377">
            <w:pPr>
              <w:pageBreakBefore w:val="0"/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Implement Maximum likelihood EM for the GMM</w:t>
            </w:r>
          </w:p>
          <w:p w:rsidR="00000000" w:rsidDel="00000000" w:rsidP="00000000" w:rsidRDefault="00000000" w:rsidRPr="00000000" w14:paraId="00000378">
            <w:pPr>
              <w:pageBreakBefore w:val="0"/>
              <w:widowControl w:val="0"/>
              <w:numPr>
                <w:ilvl w:val="0"/>
                <w:numId w:val="11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Applications of GMM in real world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Blog: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A">
            <w:pPr>
              <w:pageBreakBefore w:val="0"/>
              <w:widowControl w:val="0"/>
              <w:spacing w:line="240" w:lineRule="auto"/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GMM explained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pageBreakBefore w:val="0"/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Wiki:</w:t>
            </w:r>
          </w:p>
          <w:p w:rsidR="00000000" w:rsidDel="00000000" w:rsidP="00000000" w:rsidRDefault="00000000" w:rsidRPr="00000000" w14:paraId="0000037D">
            <w:pPr>
              <w:pageBreakBefore w:val="0"/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Expectation maximization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pageBreakBefore w:val="0"/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GMM paper link: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0">
            <w:pPr>
              <w:pageBreakBefore w:val="0"/>
              <w:widowControl w:val="0"/>
              <w:spacing w:line="240" w:lineRule="auto"/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GMMs paper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pageBreakBefore w:val="0"/>
              <w:widowControl w:val="0"/>
              <w:spacing w:line="240" w:lineRule="auto"/>
              <w:rPr>
                <w:b w:val="1"/>
                <w:i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1155cc"/>
                <w:u w:val="single"/>
                <w:rtl w:val="0"/>
              </w:rPr>
              <w:t xml:space="preserve">Youtube link:</w:t>
            </w:r>
          </w:p>
          <w:p w:rsidR="00000000" w:rsidDel="00000000" w:rsidP="00000000" w:rsidRDefault="00000000" w:rsidRPr="00000000" w14:paraId="00000383">
            <w:pPr>
              <w:pageBreakBefore w:val="0"/>
              <w:widowControl w:val="0"/>
              <w:spacing w:line="240" w:lineRule="auto"/>
              <w:rPr/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GMM explanation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GMM with mathematical concept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spacing w:line="240" w:lineRule="auto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4clos1po4d6h" w:id="34"/>
      <w:bookmarkEnd w:id="34"/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23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820"/>
        <w:gridCol w:w="3000"/>
        <w:tblGridChange w:id="0">
          <w:tblGrid>
            <w:gridCol w:w="3075"/>
            <w:gridCol w:w="58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Module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and contrast different algorithms covered this module</w:t>
            </w:r>
          </w:p>
          <w:p w:rsidR="00000000" w:rsidDel="00000000" w:rsidP="00000000" w:rsidRDefault="00000000" w:rsidRPr="00000000" w14:paraId="0000038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advantage and disadvantages (and/or challenges) of different algorithms</w:t>
            </w:r>
          </w:p>
          <w:p w:rsidR="00000000" w:rsidDel="00000000" w:rsidP="00000000" w:rsidRDefault="00000000" w:rsidRPr="00000000" w14:paraId="00000390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best use cases for each of the algorithms covered</w:t>
            </w:r>
          </w:p>
          <w:p w:rsidR="00000000" w:rsidDel="00000000" w:rsidP="00000000" w:rsidRDefault="00000000" w:rsidRPr="00000000" w14:paraId="00000391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Integrate the concepts covered in this module with other topics covered in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2"/>
        <w:pageBreakBefore w:val="0"/>
        <w:numPr>
          <w:ilvl w:val="0"/>
          <w:numId w:val="103"/>
        </w:numPr>
        <w:ind w:left="1559.0551181102362" w:hanging="360.0000000000001"/>
      </w:pPr>
      <w:bookmarkStart w:colFirst="0" w:colLast="0" w:name="_q4mkj0475vk2" w:id="35"/>
      <w:bookmarkEnd w:id="35"/>
      <w:r w:rsidDel="00000000" w:rsidR="00000000" w:rsidRPr="00000000">
        <w:rPr>
          <w:rtl w:val="0"/>
        </w:rPr>
        <w:t xml:space="preserve">Feature and Data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  <w:t xml:space="preserve">Learn about the advantages and limitations of each technique and their underlying assumption, when to use them and implement them.</w:t>
      </w:r>
    </w:p>
    <w:p w:rsidR="00000000" w:rsidDel="00000000" w:rsidP="00000000" w:rsidRDefault="00000000" w:rsidRPr="00000000" w14:paraId="00000397">
      <w:pPr>
        <w:pStyle w:val="Heading3"/>
        <w:pageBreakBefore w:val="0"/>
        <w:numPr>
          <w:ilvl w:val="1"/>
          <w:numId w:val="103"/>
        </w:numPr>
        <w:ind w:left="1440" w:hanging="360"/>
        <w:rPr/>
      </w:pPr>
      <w:bookmarkStart w:colFirst="0" w:colLast="0" w:name="_p25t98wiuy9w" w:id="36"/>
      <w:bookmarkEnd w:id="36"/>
      <w:r w:rsidDel="00000000" w:rsidR="00000000" w:rsidRPr="00000000">
        <w:rPr>
          <w:rtl w:val="0"/>
        </w:rPr>
        <w:t xml:space="preserve">Introduction to Feature and Data Engineering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4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Data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to Data Engineering</w:t>
            </w:r>
          </w:p>
          <w:p w:rsidR="00000000" w:rsidDel="00000000" w:rsidP="00000000" w:rsidRDefault="00000000" w:rsidRPr="00000000" w14:paraId="0000039B">
            <w:pPr>
              <w:pageBreakBefore w:val="0"/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Differentiate between data engineers and data scientist</w:t>
            </w:r>
          </w:p>
          <w:p w:rsidR="00000000" w:rsidDel="00000000" w:rsidP="00000000" w:rsidRDefault="00000000" w:rsidRPr="00000000" w14:paraId="0000039C">
            <w:pPr>
              <w:pageBreakBefore w:val="0"/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different roles of data engineers</w:t>
            </w:r>
          </w:p>
          <w:p w:rsidR="00000000" w:rsidDel="00000000" w:rsidP="00000000" w:rsidRDefault="00000000" w:rsidRPr="00000000" w14:paraId="0000039D">
            <w:pPr>
              <w:pageBreakBefore w:val="0"/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 tools used by data engineering for </w:t>
            </w:r>
          </w:p>
          <w:p w:rsidR="00000000" w:rsidDel="00000000" w:rsidP="00000000" w:rsidRDefault="00000000" w:rsidRPr="00000000" w14:paraId="0000039E">
            <w:pPr>
              <w:pageBreakBefore w:val="0"/>
              <w:widowControl w:val="0"/>
              <w:numPr>
                <w:ilvl w:val="1"/>
                <w:numId w:val="6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 Management: MySQL, Postgres</w:t>
            </w:r>
          </w:p>
          <w:p w:rsidR="00000000" w:rsidDel="00000000" w:rsidP="00000000" w:rsidRDefault="00000000" w:rsidRPr="00000000" w14:paraId="0000039F">
            <w:pPr>
              <w:pageBreakBefore w:val="0"/>
              <w:widowControl w:val="0"/>
              <w:numPr>
                <w:ilvl w:val="1"/>
                <w:numId w:val="6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Processing Tools: Spark, Hive</w:t>
            </w:r>
          </w:p>
          <w:p w:rsidR="00000000" w:rsidDel="00000000" w:rsidP="00000000" w:rsidRDefault="00000000" w:rsidRPr="00000000" w14:paraId="000003A0">
            <w:pPr>
              <w:pageBreakBefore w:val="0"/>
              <w:widowControl w:val="0"/>
              <w:numPr>
                <w:ilvl w:val="1"/>
                <w:numId w:val="6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Scheduling Tools: Airflow, oozie, cron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3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pageBreakBefore w:val="0"/>
              <w:widowControl w:val="0"/>
              <w:spacing w:line="240" w:lineRule="auto"/>
              <w:rPr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https://towardsdatascience.com/who-is-a-data-engineer-how-to-become-a-data-engineer-1167ddc12811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pageBreakBefore w:val="0"/>
              <w:widowControl w:val="0"/>
              <w:spacing w:line="240" w:lineRule="auto"/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https://www.dataquest.io/blog/what-is-a-data-engineer/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7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https://www.springboard.com/blog/data-engineer-vs-data-scientist/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Feature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numPr>
                <w:ilvl w:val="0"/>
                <w:numId w:val="10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the importance of Feature engineering to improve ML model, despite feature learning in Deep learning</w:t>
            </w:r>
          </w:p>
          <w:p w:rsidR="00000000" w:rsidDel="00000000" w:rsidP="00000000" w:rsidRDefault="00000000" w:rsidRPr="00000000" w14:paraId="000003AA">
            <w:pPr>
              <w:pageBreakBefore w:val="0"/>
              <w:widowControl w:val="0"/>
              <w:numPr>
                <w:ilvl w:val="0"/>
                <w:numId w:val="10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different sources of data and data availability</w:t>
            </w:r>
          </w:p>
          <w:p w:rsidR="00000000" w:rsidDel="00000000" w:rsidP="00000000" w:rsidRDefault="00000000" w:rsidRPr="00000000" w14:paraId="000003AB">
            <w:pPr>
              <w:pageBreakBefore w:val="0"/>
              <w:numPr>
                <w:ilvl w:val="0"/>
                <w:numId w:val="10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different types of variables: Numerical (Continuous/Discrete), Categorical (Nominal/Ordinal), Dates, Text, Mixed</w:t>
            </w:r>
          </w:p>
          <w:p w:rsidR="00000000" w:rsidDel="00000000" w:rsidP="00000000" w:rsidRDefault="00000000" w:rsidRPr="00000000" w14:paraId="000003AC">
            <w:pPr>
              <w:pageBreakBefore w:val="0"/>
              <w:numPr>
                <w:ilvl w:val="0"/>
                <w:numId w:val="10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different variable Characteristics: Missing data, Cardinality, Frequency of labels, distributions, outliers, feature magnitude, which characteristics are compatible while which will affect the ML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spacing w:line="240" w:lineRule="auto"/>
              <w:rPr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https://elitedatascience.com/feature-engineering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3"/>
        <w:keepNext w:val="1"/>
        <w:keepLines w:val="1"/>
        <w:pageBreakBefore w:val="0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wtauamhgd0t0" w:id="37"/>
      <w:bookmarkEnd w:id="37"/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Missing</w:t>
      </w:r>
      <w:r w:rsidDel="00000000" w:rsidR="00000000" w:rsidRPr="00000000">
        <w:rPr>
          <w:rtl w:val="0"/>
        </w:rPr>
        <w:t xml:space="preserve"> Data Imputation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5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Missing Data Mechanism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numPr>
                <w:ilvl w:val="0"/>
                <w:numId w:val="8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types of Missing Data (Ignorable and Non-Ignorable) and different methods to handle these errors</w:t>
            </w:r>
          </w:p>
          <w:p w:rsidR="00000000" w:rsidDel="00000000" w:rsidP="00000000" w:rsidRDefault="00000000" w:rsidRPr="00000000" w14:paraId="000003B3">
            <w:pPr>
              <w:pageBreakBefore w:val="0"/>
              <w:numPr>
                <w:ilvl w:val="1"/>
                <w:numId w:val="8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</w:t>
            </w:r>
          </w:p>
          <w:p w:rsidR="00000000" w:rsidDel="00000000" w:rsidP="00000000" w:rsidRDefault="00000000" w:rsidRPr="00000000" w14:paraId="000003B4">
            <w:pPr>
              <w:pageBreakBefore w:val="0"/>
              <w:numPr>
                <w:ilvl w:val="1"/>
                <w:numId w:val="8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MCAR</w:t>
            </w:r>
          </w:p>
          <w:p w:rsidR="00000000" w:rsidDel="00000000" w:rsidP="00000000" w:rsidRDefault="00000000" w:rsidRPr="00000000" w14:paraId="000003B5">
            <w:pPr>
              <w:pageBreakBefore w:val="0"/>
              <w:numPr>
                <w:ilvl w:val="1"/>
                <w:numId w:val="8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General Missing Data Imputation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numPr>
                <w:ilvl w:val="0"/>
                <w:numId w:val="72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Deletion</w:t>
            </w:r>
          </w:p>
          <w:p w:rsidR="00000000" w:rsidDel="00000000" w:rsidP="00000000" w:rsidRDefault="00000000" w:rsidRPr="00000000" w14:paraId="000003B9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Deleting rows</w:t>
            </w:r>
          </w:p>
          <w:p w:rsidR="00000000" w:rsidDel="00000000" w:rsidP="00000000" w:rsidRDefault="00000000" w:rsidRPr="00000000" w14:paraId="000003BA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Pairwise deletion</w:t>
            </w:r>
          </w:p>
          <w:p w:rsidR="00000000" w:rsidDel="00000000" w:rsidP="00000000" w:rsidRDefault="00000000" w:rsidRPr="00000000" w14:paraId="000003BB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Deleting columns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pageBreakBefore w:val="0"/>
              <w:numPr>
                <w:ilvl w:val="0"/>
                <w:numId w:val="72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Categorical</w:t>
            </w:r>
          </w:p>
          <w:p w:rsidR="00000000" w:rsidDel="00000000" w:rsidP="00000000" w:rsidRDefault="00000000" w:rsidRPr="00000000" w14:paraId="000003BD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Missing Indicator (Binary Variable) or NA</w:t>
            </w:r>
          </w:p>
          <w:p w:rsidR="00000000" w:rsidDel="00000000" w:rsidP="00000000" w:rsidRDefault="00000000" w:rsidRPr="00000000" w14:paraId="000003BE">
            <w:pPr>
              <w:pageBreakBefore w:val="0"/>
              <w:numPr>
                <w:ilvl w:val="0"/>
                <w:numId w:val="72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Continuous</w:t>
            </w:r>
          </w:p>
          <w:p w:rsidR="00000000" w:rsidDel="00000000" w:rsidP="00000000" w:rsidRDefault="00000000" w:rsidRPr="00000000" w14:paraId="000003BF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Mean, Median, Mode Imputation</w:t>
            </w:r>
          </w:p>
          <w:p w:rsidR="00000000" w:rsidDel="00000000" w:rsidP="00000000" w:rsidRDefault="00000000" w:rsidRPr="00000000" w14:paraId="000003C0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Random sample Imputation</w:t>
            </w:r>
          </w:p>
          <w:p w:rsidR="00000000" w:rsidDel="00000000" w:rsidP="00000000" w:rsidRDefault="00000000" w:rsidRPr="00000000" w14:paraId="000003C1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Arbitrary Value imputation</w:t>
            </w:r>
          </w:p>
          <w:p w:rsidR="00000000" w:rsidDel="00000000" w:rsidP="00000000" w:rsidRDefault="00000000" w:rsidRPr="00000000" w14:paraId="000003C2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Imputation using Regression</w:t>
            </w:r>
          </w:p>
          <w:p w:rsidR="00000000" w:rsidDel="00000000" w:rsidP="00000000" w:rsidRDefault="00000000" w:rsidRPr="00000000" w14:paraId="000003C3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MICE Multivariate Imputation using Chained Equations)</w:t>
            </w:r>
          </w:p>
          <w:p w:rsidR="00000000" w:rsidDel="00000000" w:rsidP="00000000" w:rsidRDefault="00000000" w:rsidRPr="00000000" w14:paraId="000003C4">
            <w:pPr>
              <w:pageBreakBefore w:val="0"/>
              <w:numPr>
                <w:ilvl w:val="1"/>
                <w:numId w:val="72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spacing w:line="240" w:lineRule="auto"/>
              <w:rPr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http://www.stat.columbia.edu/~gelman/arm/missing.pdf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Book:  Python-Feature-Engineering-Cookbook-Over-70-recipes-Galli.pdf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Time-Series data Imputation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without Trend and Seasonality (Mean, Median, mode, Random Sample Imputation)</w:t>
            </w:r>
          </w:p>
          <w:p w:rsidR="00000000" w:rsidDel="00000000" w:rsidP="00000000" w:rsidRDefault="00000000" w:rsidRPr="00000000" w14:paraId="000003CA">
            <w:pPr>
              <w:pageBreakBefore w:val="0"/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with Trend and without Seasonality (Linear Interpolation)</w:t>
            </w:r>
          </w:p>
          <w:p w:rsidR="00000000" w:rsidDel="00000000" w:rsidP="00000000" w:rsidRDefault="00000000" w:rsidRPr="00000000" w14:paraId="000003CB">
            <w:pPr>
              <w:pageBreakBefore w:val="0"/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with Trend &amp; with Seasonality (Seasonal adjustment + interpolation)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Style w:val="Heading3"/>
        <w:keepNext w:val="1"/>
        <w:keepLines w:val="1"/>
        <w:pageBreakBefore w:val="0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tmxm896m0rjo" w:id="38"/>
      <w:bookmarkEnd w:id="38"/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6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Categorical Variable encoding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numPr>
                <w:ilvl w:val="0"/>
                <w:numId w:val="124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what is data transformation and its importance</w:t>
            </w:r>
          </w:p>
          <w:p w:rsidR="00000000" w:rsidDel="00000000" w:rsidP="00000000" w:rsidRDefault="00000000" w:rsidRPr="00000000" w14:paraId="000003D2">
            <w:pPr>
              <w:pageBreakBefore w:val="0"/>
              <w:numPr>
                <w:ilvl w:val="0"/>
                <w:numId w:val="124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 and use </w:t>
            </w:r>
          </w:p>
          <w:p w:rsidR="00000000" w:rsidDel="00000000" w:rsidP="00000000" w:rsidRDefault="00000000" w:rsidRPr="00000000" w14:paraId="000003D3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One hot encoding</w:t>
            </w:r>
          </w:p>
          <w:p w:rsidR="00000000" w:rsidDel="00000000" w:rsidP="00000000" w:rsidRDefault="00000000" w:rsidRPr="00000000" w14:paraId="000003D4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Ordinal encoding</w:t>
            </w:r>
          </w:p>
          <w:p w:rsidR="00000000" w:rsidDel="00000000" w:rsidP="00000000" w:rsidRDefault="00000000" w:rsidRPr="00000000" w14:paraId="000003D5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count/frequency encoding</w:t>
            </w:r>
          </w:p>
          <w:p w:rsidR="00000000" w:rsidDel="00000000" w:rsidP="00000000" w:rsidRDefault="00000000" w:rsidRPr="00000000" w14:paraId="000003D6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Mean/Target Encoding</w:t>
            </w:r>
          </w:p>
          <w:p w:rsidR="00000000" w:rsidDel="00000000" w:rsidP="00000000" w:rsidRDefault="00000000" w:rsidRPr="00000000" w14:paraId="000003D7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Weight of Evidence</w:t>
            </w:r>
          </w:p>
          <w:p w:rsidR="00000000" w:rsidDel="00000000" w:rsidP="00000000" w:rsidRDefault="00000000" w:rsidRPr="00000000" w14:paraId="000003D8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Rare Label Encoding</w:t>
            </w:r>
          </w:p>
          <w:p w:rsidR="00000000" w:rsidDel="00000000" w:rsidP="00000000" w:rsidRDefault="00000000" w:rsidRPr="00000000" w14:paraId="000003D9">
            <w:pPr>
              <w:pageBreakBefore w:val="0"/>
              <w:numPr>
                <w:ilvl w:val="1"/>
                <w:numId w:val="124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Feature Hashing and Binary 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/>
            </w:pPr>
            <w:r w:rsidDel="00000000" w:rsidR="00000000" w:rsidRPr="00000000">
              <w:rPr>
                <w:rtl w:val="0"/>
              </w:rPr>
              <w:t xml:space="preserve">Mathematical Transformations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the methods their, use cases, advantages, and disadvantages of different mathematical transformation methods</w:t>
            </w:r>
          </w:p>
          <w:p w:rsidR="00000000" w:rsidDel="00000000" w:rsidP="00000000" w:rsidRDefault="00000000" w:rsidRPr="00000000" w14:paraId="000003DD">
            <w:pPr>
              <w:pageBreakBefore w:val="0"/>
              <w:widowControl w:val="0"/>
              <w:numPr>
                <w:ilvl w:val="1"/>
                <w:numId w:val="6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Logarithmic</w:t>
            </w:r>
          </w:p>
          <w:p w:rsidR="00000000" w:rsidDel="00000000" w:rsidP="00000000" w:rsidRDefault="00000000" w:rsidRPr="00000000" w14:paraId="000003DE">
            <w:pPr>
              <w:pageBreakBefore w:val="0"/>
              <w:widowControl w:val="0"/>
              <w:numPr>
                <w:ilvl w:val="1"/>
                <w:numId w:val="6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Reciprocal</w:t>
            </w:r>
          </w:p>
          <w:p w:rsidR="00000000" w:rsidDel="00000000" w:rsidP="00000000" w:rsidRDefault="00000000" w:rsidRPr="00000000" w14:paraId="000003DF">
            <w:pPr>
              <w:pageBreakBefore w:val="0"/>
              <w:widowControl w:val="0"/>
              <w:numPr>
                <w:ilvl w:val="1"/>
                <w:numId w:val="6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Exponential</w:t>
            </w:r>
          </w:p>
          <w:p w:rsidR="00000000" w:rsidDel="00000000" w:rsidP="00000000" w:rsidRDefault="00000000" w:rsidRPr="00000000" w14:paraId="000003E0">
            <w:pPr>
              <w:pageBreakBefore w:val="0"/>
              <w:widowControl w:val="0"/>
              <w:numPr>
                <w:ilvl w:val="1"/>
                <w:numId w:val="6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  <w:p w:rsidR="00000000" w:rsidDel="00000000" w:rsidP="00000000" w:rsidRDefault="00000000" w:rsidRPr="00000000" w14:paraId="000003E1">
            <w:pPr>
              <w:pageBreakBefore w:val="0"/>
              <w:widowControl w:val="0"/>
              <w:numPr>
                <w:ilvl w:val="1"/>
                <w:numId w:val="6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Yeo-Johnson</w:t>
            </w:r>
          </w:p>
          <w:p w:rsidR="00000000" w:rsidDel="00000000" w:rsidP="00000000" w:rsidRDefault="00000000" w:rsidRPr="00000000" w14:paraId="000003E2">
            <w:pPr>
              <w:pageBreakBefore w:val="0"/>
              <w:widowControl w:val="0"/>
              <w:numPr>
                <w:ilvl w:val="1"/>
                <w:numId w:val="6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Box-Cox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Feature  Selection</w:t>
            </w:r>
          </w:p>
          <w:p w:rsidR="00000000" w:rsidDel="00000000" w:rsidP="00000000" w:rsidRDefault="00000000" w:rsidRPr="00000000" w14:paraId="000003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Discuss the importance of feature selection</w:t>
            </w:r>
          </w:p>
          <w:p w:rsidR="00000000" w:rsidDel="00000000" w:rsidP="00000000" w:rsidRDefault="00000000" w:rsidRPr="00000000" w14:paraId="000003E7">
            <w:pPr>
              <w:pageBreakBefore w:val="0"/>
              <w:widowControl w:val="0"/>
              <w:numPr>
                <w:ilvl w:val="0"/>
                <w:numId w:val="1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Feature Selection Algorithms</w:t>
            </w:r>
          </w:p>
          <w:p w:rsidR="00000000" w:rsidDel="00000000" w:rsidP="00000000" w:rsidRDefault="00000000" w:rsidRPr="00000000" w14:paraId="000003E8">
            <w:pPr>
              <w:pageBreakBefore w:val="0"/>
              <w:widowControl w:val="0"/>
              <w:numPr>
                <w:ilvl w:val="1"/>
                <w:numId w:val="112"/>
              </w:numPr>
              <w:spacing w:line="240" w:lineRule="auto"/>
              <w:ind w:left="1417.3228346456694" w:hanging="360"/>
              <w:rPr/>
            </w:pPr>
            <w:r w:rsidDel="00000000" w:rsidR="00000000" w:rsidRPr="00000000">
              <w:rPr>
                <w:rtl w:val="0"/>
              </w:rPr>
              <w:t xml:space="preserve">Filter Methods</w:t>
            </w:r>
          </w:p>
          <w:p w:rsidR="00000000" w:rsidDel="00000000" w:rsidP="00000000" w:rsidRDefault="00000000" w:rsidRPr="00000000" w14:paraId="000003E9">
            <w:pPr>
              <w:pageBreakBefore w:val="0"/>
              <w:widowControl w:val="0"/>
              <w:numPr>
                <w:ilvl w:val="2"/>
                <w:numId w:val="1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Pearson Correlation</w:t>
            </w:r>
          </w:p>
          <w:p w:rsidR="00000000" w:rsidDel="00000000" w:rsidP="00000000" w:rsidRDefault="00000000" w:rsidRPr="00000000" w14:paraId="000003EA">
            <w:pPr>
              <w:pageBreakBefore w:val="0"/>
              <w:widowControl w:val="0"/>
              <w:numPr>
                <w:ilvl w:val="2"/>
                <w:numId w:val="1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Chi squared test</w:t>
            </w:r>
          </w:p>
          <w:p w:rsidR="00000000" w:rsidDel="00000000" w:rsidP="00000000" w:rsidRDefault="00000000" w:rsidRPr="00000000" w14:paraId="000003EB">
            <w:pPr>
              <w:pageBreakBefore w:val="0"/>
              <w:widowControl w:val="0"/>
              <w:numPr>
                <w:ilvl w:val="1"/>
                <w:numId w:val="11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Wrapper Methods</w:t>
            </w:r>
          </w:p>
          <w:p w:rsidR="00000000" w:rsidDel="00000000" w:rsidP="00000000" w:rsidRDefault="00000000" w:rsidRPr="00000000" w14:paraId="000003EC">
            <w:pPr>
              <w:pageBreakBefore w:val="0"/>
              <w:widowControl w:val="0"/>
              <w:numPr>
                <w:ilvl w:val="2"/>
                <w:numId w:val="1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Recursive Feature Elimination</w:t>
            </w:r>
          </w:p>
          <w:p w:rsidR="00000000" w:rsidDel="00000000" w:rsidP="00000000" w:rsidRDefault="00000000" w:rsidRPr="00000000" w14:paraId="000003ED">
            <w:pPr>
              <w:pageBreakBefore w:val="0"/>
              <w:widowControl w:val="0"/>
              <w:numPr>
                <w:ilvl w:val="1"/>
                <w:numId w:val="11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Embedded Methods</w:t>
            </w:r>
          </w:p>
          <w:p w:rsidR="00000000" w:rsidDel="00000000" w:rsidP="00000000" w:rsidRDefault="00000000" w:rsidRPr="00000000" w14:paraId="000003EE">
            <w:pPr>
              <w:pageBreakBefore w:val="0"/>
              <w:widowControl w:val="0"/>
              <w:numPr>
                <w:ilvl w:val="2"/>
                <w:numId w:val="112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Lasso, Ridge and Elastic net regression.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spacing w:line="240" w:lineRule="auto"/>
              <w:rPr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https://machinelearningmastery.com/an-introduction-to-feature-selection/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pageBreakBefore w:val="0"/>
              <w:widowControl w:val="0"/>
              <w:spacing w:line="240" w:lineRule="auto"/>
              <w:rPr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https://towardsdatascience.com/the-5-feature-selection-algorithms-every-data-scientist-need-to-know-3a6b566efd2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pageBreakBefore w:val="0"/>
              <w:widowControl w:val="0"/>
              <w:spacing w:line="240" w:lineRule="auto"/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https://www.analyticsvidhya.com/blog/2016/12/introduction-to-feature-selection-methods-with-an-example-or-how-to-select-the-right-variables/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/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rtl w:val="0"/>
              </w:rPr>
              <w:t xml:space="preserve">Concept hierarchy Generation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concept hierarchy generation. (What is it and how it can be useful in machine learning)</w:t>
            </w:r>
          </w:p>
          <w:p w:rsidR="00000000" w:rsidDel="00000000" w:rsidP="00000000" w:rsidRDefault="00000000" w:rsidRPr="00000000" w14:paraId="000003F6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Concept hierarchy generation for numeric data</w:t>
            </w:r>
          </w:p>
          <w:p w:rsidR="00000000" w:rsidDel="00000000" w:rsidP="00000000" w:rsidRDefault="00000000" w:rsidRPr="00000000" w14:paraId="000003F7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Binning</w:t>
            </w:r>
          </w:p>
          <w:p w:rsidR="00000000" w:rsidDel="00000000" w:rsidP="00000000" w:rsidRDefault="00000000" w:rsidRPr="00000000" w14:paraId="000003F8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Histogram Analysis</w:t>
            </w:r>
          </w:p>
          <w:p w:rsidR="00000000" w:rsidDel="00000000" w:rsidP="00000000" w:rsidRDefault="00000000" w:rsidRPr="00000000" w14:paraId="000003F9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Clustering Analysis</w:t>
            </w:r>
          </w:p>
          <w:p w:rsidR="00000000" w:rsidDel="00000000" w:rsidP="00000000" w:rsidRDefault="00000000" w:rsidRPr="00000000" w14:paraId="000003FA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Entropy-based discretization</w:t>
            </w:r>
          </w:p>
          <w:p w:rsidR="00000000" w:rsidDel="00000000" w:rsidP="00000000" w:rsidRDefault="00000000" w:rsidRPr="00000000" w14:paraId="000003FB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Segmentation by natural partitioning.</w:t>
            </w:r>
          </w:p>
          <w:p w:rsidR="00000000" w:rsidDel="00000000" w:rsidP="00000000" w:rsidRDefault="00000000" w:rsidRPr="00000000" w14:paraId="000003FC">
            <w:pPr>
              <w:pageBreakBefore w:val="0"/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Concept hierarchy generation for categorical data</w:t>
            </w:r>
          </w:p>
          <w:p w:rsidR="00000000" w:rsidDel="00000000" w:rsidP="00000000" w:rsidRDefault="00000000" w:rsidRPr="00000000" w14:paraId="000003FD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Specification of a set of attributes, but not of their partial ordering.</w:t>
            </w:r>
          </w:p>
          <w:p w:rsidR="00000000" w:rsidDel="00000000" w:rsidP="00000000" w:rsidRDefault="00000000" w:rsidRPr="00000000" w14:paraId="000003FE">
            <w:pPr>
              <w:pageBreakBefore w:val="0"/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Specification of only a partial set of attributes.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spacing w:line="240" w:lineRule="auto"/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what is Concept Hierarchy? How Concept Hierarchy is generated for Numerical and categorical data?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pageBreakBefore w:val="0"/>
              <w:widowControl w:val="0"/>
              <w:spacing w:line="240" w:lineRule="auto"/>
              <w:rPr/>
            </w:pP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https://www.youtube.com/watch?v=JkO8hj3tkpo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0.3937007874016" w:right="0" w:hanging="141.73228346456696"/>
              <w:jc w:val="left"/>
              <w:rPr/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Feature Scaling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numPr>
                <w:ilvl w:val="0"/>
                <w:numId w:val="1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 following feature scaling using sklearn as well as using basic python/numpy</w:t>
            </w:r>
          </w:p>
          <w:p w:rsidR="00000000" w:rsidDel="00000000" w:rsidP="00000000" w:rsidRDefault="00000000" w:rsidRPr="00000000" w14:paraId="00000404">
            <w:pPr>
              <w:pageBreakBefore w:val="0"/>
              <w:widowControl w:val="0"/>
              <w:numPr>
                <w:ilvl w:val="1"/>
                <w:numId w:val="12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Standardization</w:t>
            </w:r>
          </w:p>
          <w:p w:rsidR="00000000" w:rsidDel="00000000" w:rsidP="00000000" w:rsidRDefault="00000000" w:rsidRPr="00000000" w14:paraId="00000405">
            <w:pPr>
              <w:pageBreakBefore w:val="0"/>
              <w:widowControl w:val="0"/>
              <w:numPr>
                <w:ilvl w:val="1"/>
                <w:numId w:val="12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MinMax Scaling</w:t>
            </w:r>
          </w:p>
          <w:p w:rsidR="00000000" w:rsidDel="00000000" w:rsidP="00000000" w:rsidRDefault="00000000" w:rsidRPr="00000000" w14:paraId="00000406">
            <w:pPr>
              <w:pageBreakBefore w:val="0"/>
              <w:widowControl w:val="0"/>
              <w:numPr>
                <w:ilvl w:val="1"/>
                <w:numId w:val="12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Robust Scaling</w:t>
            </w:r>
          </w:p>
          <w:p w:rsidR="00000000" w:rsidDel="00000000" w:rsidP="00000000" w:rsidRDefault="00000000" w:rsidRPr="00000000" w14:paraId="00000407">
            <w:pPr>
              <w:pageBreakBefore w:val="0"/>
              <w:widowControl w:val="0"/>
              <w:numPr>
                <w:ilvl w:val="1"/>
                <w:numId w:val="12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Maximum Absolute Scaling</w:t>
            </w:r>
          </w:p>
          <w:p w:rsidR="00000000" w:rsidDel="00000000" w:rsidP="00000000" w:rsidRDefault="00000000" w:rsidRPr="00000000" w14:paraId="00000408">
            <w:pPr>
              <w:pageBreakBefore w:val="0"/>
              <w:widowControl w:val="0"/>
              <w:numPr>
                <w:ilvl w:val="1"/>
                <w:numId w:val="12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Mean Normalisation</w:t>
            </w:r>
          </w:p>
          <w:p w:rsidR="00000000" w:rsidDel="00000000" w:rsidP="00000000" w:rsidRDefault="00000000" w:rsidRPr="00000000" w14:paraId="00000409">
            <w:pPr>
              <w:pageBreakBefore w:val="0"/>
              <w:widowControl w:val="0"/>
              <w:numPr>
                <w:ilvl w:val="1"/>
                <w:numId w:val="122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Scaling to unit length -Vector Norm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3"/>
        <w:keepNext w:val="1"/>
        <w:keepLines w:val="1"/>
        <w:pageBreakBefore w:val="0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zee5h4gizuu5" w:id="39"/>
      <w:bookmarkEnd w:id="39"/>
      <w:r w:rsidDel="00000000" w:rsidR="00000000" w:rsidRPr="00000000">
        <w:rPr>
          <w:rtl w:val="0"/>
        </w:rPr>
        <w:t xml:space="preserve">Data </w:t>
      </w:r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Sampling, </w:t>
      </w:r>
      <w:r w:rsidDel="00000000" w:rsidR="00000000" w:rsidRPr="00000000">
        <w:rPr>
          <w:rtl w:val="0"/>
        </w:rPr>
        <w:t xml:space="preserve">Reduction</w:t>
      </w:r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 and D</w:t>
      </w:r>
      <w:r w:rsidDel="00000000" w:rsidR="00000000" w:rsidRPr="00000000">
        <w:rPr>
          <w:rtl w:val="0"/>
        </w:rPr>
        <w:t xml:space="preserve">iscretization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7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040"/>
        <w:gridCol w:w="3375"/>
        <w:tblGridChange w:id="0">
          <w:tblGrid>
            <w:gridCol w:w="3480"/>
            <w:gridCol w:w="504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Sampling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and effect Size, </w:t>
            </w:r>
          </w:p>
          <w:p w:rsidR="00000000" w:rsidDel="00000000" w:rsidP="00000000" w:rsidRDefault="00000000" w:rsidRPr="00000000" w14:paraId="00000410">
            <w:pPr>
              <w:pageBreakBefore w:val="0"/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Determine the sample size for a particular problem</w:t>
            </w:r>
          </w:p>
          <w:p w:rsidR="00000000" w:rsidDel="00000000" w:rsidP="00000000" w:rsidRDefault="00000000" w:rsidRPr="00000000" w14:paraId="00000411">
            <w:pPr>
              <w:pageBreakBefore w:val="0"/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 sampling</w:t>
            </w:r>
          </w:p>
          <w:p w:rsidR="00000000" w:rsidDel="00000000" w:rsidP="00000000" w:rsidRDefault="00000000" w:rsidRPr="00000000" w14:paraId="00000412">
            <w:pPr>
              <w:pageBreakBefore w:val="0"/>
              <w:widowControl w:val="0"/>
              <w:numPr>
                <w:ilvl w:val="0"/>
                <w:numId w:val="1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Stratified random 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numPr>
                <w:ilvl w:val="0"/>
                <w:numId w:val="109"/>
              </w:numPr>
              <w:spacing w:lin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Coe, Robert. "It's the effect size, stupid: What effect size is and why it is important." (2002).</w:t>
            </w:r>
          </w:p>
          <w:p w:rsidR="00000000" w:rsidDel="00000000" w:rsidP="00000000" w:rsidRDefault="00000000" w:rsidRPr="00000000" w14:paraId="00000414">
            <w:pPr>
              <w:pageBreakBefore w:val="0"/>
              <w:widowControl w:val="0"/>
              <w:numPr>
                <w:ilvl w:val="0"/>
                <w:numId w:val="109"/>
              </w:numPr>
              <w:spacing w:line="240" w:lineRule="auto"/>
              <w:ind w:left="283.4645669291342" w:hanging="285"/>
            </w:pPr>
            <w:r w:rsidDel="00000000" w:rsidR="00000000" w:rsidRPr="00000000">
              <w:rPr>
                <w:rtl w:val="0"/>
              </w:rPr>
              <w:t xml:space="preserve">Groves, Robert M., et al. </w:t>
            </w:r>
            <w:r w:rsidDel="00000000" w:rsidR="00000000" w:rsidRPr="00000000">
              <w:rPr>
                <w:i w:val="1"/>
                <w:rtl w:val="0"/>
              </w:rPr>
              <w:t xml:space="preserve">Survey methodology</w:t>
            </w:r>
            <w:r w:rsidDel="00000000" w:rsidR="00000000" w:rsidRPr="00000000">
              <w:rPr>
                <w:rtl w:val="0"/>
              </w:rPr>
              <w:t xml:space="preserve">. Vol. 561. John Wiley &amp; Sons, 2011.</w:t>
            </w:r>
          </w:p>
          <w:p w:rsidR="00000000" w:rsidDel="00000000" w:rsidP="00000000" w:rsidRDefault="00000000" w:rsidRPr="00000000" w14:paraId="00000415">
            <w:pPr>
              <w:pageBreakBefore w:val="0"/>
              <w:widowControl w:val="0"/>
              <w:numPr>
                <w:ilvl w:val="0"/>
                <w:numId w:val="109"/>
              </w:numPr>
              <w:spacing w:lin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Ellis, Paul D. </w:t>
            </w:r>
            <w:r w:rsidDel="00000000" w:rsidR="00000000" w:rsidRPr="00000000">
              <w:rPr>
                <w:i w:val="1"/>
                <w:rtl w:val="0"/>
              </w:rPr>
              <w:t xml:space="preserve">The essential guide to effect sizes: Statistical power, meta-analysis, and the interpretation of research results</w:t>
            </w:r>
            <w:r w:rsidDel="00000000" w:rsidR="00000000" w:rsidRPr="00000000">
              <w:rPr>
                <w:rtl w:val="0"/>
              </w:rPr>
              <w:t xml:space="preserve">. Cambridge University Press, 2010.</w:t>
            </w:r>
          </w:p>
          <w:p w:rsidR="00000000" w:rsidDel="00000000" w:rsidP="00000000" w:rsidRDefault="00000000" w:rsidRPr="00000000" w14:paraId="00000416">
            <w:pPr>
              <w:pageBreakBefore w:val="0"/>
              <w:widowControl w:val="0"/>
              <w:numPr>
                <w:ilvl w:val="0"/>
                <w:numId w:val="109"/>
              </w:numPr>
              <w:spacing w:lin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Heeringa, Steven G., Brady T. West, and Patricia A. Berglund. </w:t>
            </w:r>
            <w:r w:rsidDel="00000000" w:rsidR="00000000" w:rsidRPr="00000000">
              <w:rPr>
                <w:i w:val="1"/>
                <w:rtl w:val="0"/>
              </w:rPr>
              <w:t xml:space="preserve">Applied survey data analysis</w:t>
            </w:r>
            <w:r w:rsidDel="00000000" w:rsidR="00000000" w:rsidRPr="00000000">
              <w:rPr>
                <w:rtl w:val="0"/>
              </w:rPr>
              <w:t xml:space="preserve">. CRC press, 2010.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Data Reduction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Dimensionality Reduction</w:t>
            </w:r>
          </w:p>
          <w:p w:rsidR="00000000" w:rsidDel="00000000" w:rsidP="00000000" w:rsidRDefault="00000000" w:rsidRPr="00000000" w14:paraId="00000419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Attribute Subset Selection</w:t>
            </w:r>
          </w:p>
          <w:p w:rsidR="00000000" w:rsidDel="00000000" w:rsidP="00000000" w:rsidRDefault="00000000" w:rsidRPr="00000000" w14:paraId="0000041A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Numerosity Reduction</w:t>
            </w:r>
          </w:p>
          <w:p w:rsidR="00000000" w:rsidDel="00000000" w:rsidP="00000000" w:rsidRDefault="00000000" w:rsidRPr="00000000" w14:paraId="0000041B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Cube Aggregation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0.3937007874016" w:right="0" w:hanging="141.73228346456696"/>
              <w:jc w:val="left"/>
            </w:pPr>
            <w:commentRangeStart w:id="6"/>
            <w:r w:rsidDel="00000000" w:rsidR="00000000" w:rsidRPr="00000000">
              <w:rPr>
                <w:rtl w:val="0"/>
              </w:rPr>
              <w:t xml:space="preserve">Discretization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Equal-width, Equal-frequency, fixed Interval</w:t>
            </w:r>
          </w:p>
          <w:p w:rsidR="00000000" w:rsidDel="00000000" w:rsidP="00000000" w:rsidRDefault="00000000" w:rsidRPr="00000000" w14:paraId="0000041F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Discretization with decision trees</w:t>
            </w:r>
          </w:p>
          <w:p w:rsidR="00000000" w:rsidDel="00000000" w:rsidP="00000000" w:rsidRDefault="00000000" w:rsidRPr="00000000" w14:paraId="00000420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Discretization with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3">
      <w:pPr>
        <w:pStyle w:val="Heading3"/>
        <w:keepNext w:val="1"/>
        <w:keepLines w:val="1"/>
        <w:pageBreakBefore w:val="0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dd2o13kz51dv" w:id="40"/>
      <w:bookmarkEnd w:id="40"/>
      <w:r w:rsidDel="00000000" w:rsidR="00000000" w:rsidRPr="00000000">
        <w:rPr>
          <w:rtl w:val="0"/>
        </w:rPr>
        <w:t xml:space="preserve">Outlier </w:t>
      </w:r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 and handling</w:t>
      </w:r>
    </w:p>
    <w:p w:rsidR="00000000" w:rsidDel="00000000" w:rsidP="00000000" w:rsidRDefault="00000000" w:rsidRPr="00000000" w14:paraId="000004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8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Outliers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what is an outlier</w:t>
            </w:r>
          </w:p>
          <w:p w:rsidR="00000000" w:rsidDel="00000000" w:rsidP="00000000" w:rsidRDefault="00000000" w:rsidRPr="00000000" w14:paraId="00000427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causes for presence of outliers in dataset</w:t>
            </w:r>
          </w:p>
          <w:p w:rsidR="00000000" w:rsidDel="00000000" w:rsidP="00000000" w:rsidRDefault="00000000" w:rsidRPr="00000000" w14:paraId="00000428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different Types of outliers: Univariate and Multivariate outliers</w:t>
            </w:r>
          </w:p>
          <w:p w:rsidR="00000000" w:rsidDel="00000000" w:rsidP="00000000" w:rsidRDefault="00000000" w:rsidRPr="00000000" w14:paraId="00000429">
            <w:pPr>
              <w:pageBreakBefore w:val="0"/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Justify the impact of outliers in ML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spacing w:line="240" w:lineRule="auto"/>
              <w:rPr/>
            </w:pP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https://www.analyticsvidhya.com/blog/2015/02/outliers-detection-treatment-dataset/?source=post_page---------------------------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Outlier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visualization tools ( box plots, scatterplots,..)</w:t>
            </w:r>
          </w:p>
          <w:p w:rsidR="00000000" w:rsidDel="00000000" w:rsidP="00000000" w:rsidRDefault="00000000" w:rsidRPr="00000000" w14:paraId="0000042D">
            <w:pPr>
              <w:pageBreakBefore w:val="0"/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mathematical functions ( z-score, IQR score)</w:t>
            </w:r>
          </w:p>
          <w:p w:rsidR="00000000" w:rsidDel="00000000" w:rsidP="00000000" w:rsidRDefault="00000000" w:rsidRPr="00000000" w14:paraId="0000042E">
            <w:pPr>
              <w:pageBreakBefore w:val="0"/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Isolation Forests</w:t>
            </w:r>
          </w:p>
          <w:p w:rsidR="00000000" w:rsidDel="00000000" w:rsidP="00000000" w:rsidRDefault="00000000" w:rsidRPr="00000000" w14:paraId="0000042F">
            <w:pPr>
              <w:pageBreakBefore w:val="0"/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Extreme Value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spacing w:line="240" w:lineRule="auto"/>
              <w:rPr/>
            </w:pP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https://towardsdatascience.com/ways-to-detect-and-remove-the-outliers-404d16608dba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Outlier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ageBreakBefore w:val="0"/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Capping </w:t>
            </w:r>
          </w:p>
          <w:p w:rsidR="00000000" w:rsidDel="00000000" w:rsidP="00000000" w:rsidRDefault="00000000" w:rsidRPr="00000000" w14:paraId="00000435">
            <w:pPr>
              <w:pageBreakBefore w:val="0"/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Trimming</w:t>
            </w:r>
          </w:p>
          <w:p w:rsidR="00000000" w:rsidDel="00000000" w:rsidP="00000000" w:rsidRDefault="00000000" w:rsidRPr="00000000" w14:paraId="00000436">
            <w:pPr>
              <w:pageBreakBefore w:val="0"/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Transforming and binning</w:t>
            </w:r>
          </w:p>
          <w:p w:rsidR="00000000" w:rsidDel="00000000" w:rsidP="00000000" w:rsidRDefault="00000000" w:rsidRPr="00000000" w14:paraId="00000437">
            <w:pPr>
              <w:pageBreakBefore w:val="0"/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Imputing the outliers</w:t>
            </w:r>
          </w:p>
          <w:p w:rsidR="00000000" w:rsidDel="00000000" w:rsidP="00000000" w:rsidRDefault="00000000" w:rsidRPr="00000000" w14:paraId="00000438">
            <w:pPr>
              <w:pageBreakBefore w:val="0"/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Treating outliers separately if there are a lot of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"https://www.analyticsvidhya.com/blog/2015/02/outliers-detection-treatment-dataset/?source=post_page---------------------------"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https://www.analyticsvi</w:t>
            </w:r>
          </w:p>
          <w:p w:rsidR="00000000" w:rsidDel="00000000" w:rsidP="00000000" w:rsidRDefault="00000000" w:rsidRPr="00000000" w14:paraId="000004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om/blog/2015/02/outliers-detection-treatment-dataset/?source=post_page-----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pageBreakBefore w:val="0"/>
              <w:widowControl w:val="0"/>
              <w:spacing w:line="240" w:lineRule="auto"/>
              <w:rPr>
                <w:color w:val="1155cc"/>
                <w:u w:val="single"/>
              </w:rPr>
            </w:pP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https://medium.com/@swethalakshmanan14/outlier-detection-and-treatment-a-beginners-guide-c44af0699754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3"/>
        <w:keepNext w:val="1"/>
        <w:keepLines w:val="1"/>
        <w:pageBreakBefore w:val="0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</w:pPr>
      <w:bookmarkStart w:colFirst="0" w:colLast="0" w:name="_rhjgq8xpgox7" w:id="41"/>
      <w:bookmarkEnd w:id="41"/>
      <w:r w:rsidDel="00000000" w:rsidR="00000000" w:rsidRPr="00000000">
        <w:rPr>
          <w:rtl w:val="0"/>
        </w:rPr>
        <w:t xml:space="preserve">Features </w:t>
      </w:r>
      <w:r w:rsidDel="00000000" w:rsidR="00000000" w:rsidRPr="00000000">
        <w:rPr>
          <w:rFonts w:ascii="Open Sans SemiBold" w:cs="Open Sans SemiBold" w:eastAsia="Open Sans SemiBold" w:hAnsi="Open Sans SemiBold"/>
          <w:color w:val="434343"/>
          <w:sz w:val="24"/>
          <w:szCs w:val="24"/>
          <w:rtl w:val="0"/>
        </w:rPr>
        <w:t xml:space="preserve">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29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Features from existing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ageBreakBefore w:val="0"/>
              <w:widowControl w:val="0"/>
              <w:numPr>
                <w:ilvl w:val="0"/>
                <w:numId w:val="1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Polynomial features</w:t>
            </w:r>
          </w:p>
          <w:p w:rsidR="00000000" w:rsidDel="00000000" w:rsidP="00000000" w:rsidRDefault="00000000" w:rsidRPr="00000000" w14:paraId="00000445">
            <w:pPr>
              <w:pageBreakBefore w:val="0"/>
              <w:widowControl w:val="0"/>
              <w:numPr>
                <w:ilvl w:val="0"/>
                <w:numId w:val="1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Create/Extract year/month/day/week/ time elapsed from Date-Time data in different format and work around with different time zones</w:t>
            </w:r>
          </w:p>
          <w:p w:rsidR="00000000" w:rsidDel="00000000" w:rsidP="00000000" w:rsidRDefault="00000000" w:rsidRPr="00000000" w14:paraId="00000446">
            <w:pPr>
              <w:pageBreakBefore w:val="0"/>
              <w:widowControl w:val="0"/>
              <w:numPr>
                <w:ilvl w:val="0"/>
                <w:numId w:val="1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Mixed Data (number/String/mixed)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Features from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ageBreakBefore w:val="0"/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Image Features</w:t>
            </w:r>
          </w:p>
          <w:p w:rsidR="00000000" w:rsidDel="00000000" w:rsidP="00000000" w:rsidRDefault="00000000" w:rsidRPr="00000000" w14:paraId="0000044A">
            <w:pPr>
              <w:pageBreakBefore w:val="0"/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Intro to OpenCV, Scikit-image</w:t>
            </w:r>
          </w:p>
          <w:p w:rsidR="00000000" w:rsidDel="00000000" w:rsidP="00000000" w:rsidRDefault="00000000" w:rsidRPr="00000000" w14:paraId="0000044B">
            <w:pPr>
              <w:pageBreakBefore w:val="0"/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color w:val="ff9900"/>
                <w:u w:val="none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Use sklearn feature extraction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Features from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ageBreakBefore w:val="0"/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CountVectorizer</w:t>
            </w:r>
          </w:p>
          <w:p w:rsidR="00000000" w:rsidDel="00000000" w:rsidP="00000000" w:rsidRDefault="00000000" w:rsidRPr="00000000" w14:paraId="0000044F">
            <w:pPr>
              <w:pageBreakBefore w:val="0"/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TfidfVectorizer</w:t>
            </w:r>
          </w:p>
          <w:p w:rsidR="00000000" w:rsidDel="00000000" w:rsidP="00000000" w:rsidRDefault="00000000" w:rsidRPr="00000000" w14:paraId="00000450">
            <w:pPr>
              <w:pageBreakBefore w:val="0"/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an example of using TF-IDF in a classification problem use</w:t>
            </w:r>
            <w:r w:rsidDel="00000000" w:rsidR="00000000" w:rsidRPr="00000000">
              <w:rPr>
                <w:rtl w:val="0"/>
              </w:rPr>
              <w:t xml:space="preserve"> Naive Bayes Classification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1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3">
      <w:pPr>
        <w:pStyle w:val="Heading3"/>
        <w:pageBreakBefore w:val="0"/>
        <w:numPr>
          <w:ilvl w:val="1"/>
          <w:numId w:val="103"/>
        </w:numPr>
        <w:ind w:left="1440" w:hanging="360"/>
        <w:rPr>
          <w:rFonts w:ascii="Open Sans SemiBold" w:cs="Open Sans SemiBold" w:eastAsia="Open Sans SemiBold" w:hAnsi="Open Sans SemiBold"/>
          <w:color w:val="434343"/>
          <w:sz w:val="24"/>
          <w:szCs w:val="24"/>
        </w:rPr>
      </w:pPr>
      <w:bookmarkStart w:colFirst="0" w:colLast="0" w:name="_6dk3rwd0912v" w:id="42"/>
      <w:bookmarkEnd w:id="42"/>
      <w:commentRangeStart w:id="7"/>
      <w:r w:rsidDel="00000000" w:rsidR="00000000" w:rsidRPr="00000000">
        <w:rPr>
          <w:rtl w:val="0"/>
        </w:rPr>
        <w:t xml:space="preserve">Model Selection and Evaluation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30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No Free Lunch (NFL) Theorem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ageBreakBefore w:val="0"/>
              <w:widowControl w:val="0"/>
              <w:numPr>
                <w:ilvl w:val="0"/>
                <w:numId w:val="9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State No Free Lunch Theorem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Information and Model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Describe Entropy and KL divergence</w:t>
            </w:r>
          </w:p>
          <w:p w:rsidR="00000000" w:rsidDel="00000000" w:rsidP="00000000" w:rsidRDefault="00000000" w:rsidRPr="00000000" w14:paraId="0000045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Information Criteria</w:t>
            </w:r>
          </w:p>
          <w:p w:rsidR="00000000" w:rsidDel="00000000" w:rsidP="00000000" w:rsidRDefault="00000000" w:rsidRPr="00000000" w14:paraId="0000045B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AIC</w:t>
            </w:r>
          </w:p>
          <w:p w:rsidR="00000000" w:rsidDel="00000000" w:rsidP="00000000" w:rsidRDefault="00000000" w:rsidRPr="00000000" w14:paraId="0000045C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Cross-Validation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Recall Concept of Overfitting </w:t>
            </w:r>
          </w:p>
          <w:p w:rsidR="00000000" w:rsidDel="00000000" w:rsidP="00000000" w:rsidRDefault="00000000" w:rsidRPr="00000000" w14:paraId="00000460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 test split</w:t>
            </w:r>
          </w:p>
          <w:p w:rsidR="00000000" w:rsidDel="00000000" w:rsidP="00000000" w:rsidRDefault="00000000" w:rsidRPr="00000000" w14:paraId="00000461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Exhaustive cross-validation</w:t>
            </w:r>
          </w:p>
          <w:p w:rsidR="00000000" w:rsidDel="00000000" w:rsidP="00000000" w:rsidRDefault="00000000" w:rsidRPr="00000000" w14:paraId="00000462">
            <w:pPr>
              <w:pageBreakBefore w:val="0"/>
              <w:widowControl w:val="0"/>
              <w:numPr>
                <w:ilvl w:val="1"/>
                <w:numId w:val="12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Leave p-out (case where p=1)</w:t>
            </w:r>
          </w:p>
          <w:p w:rsidR="00000000" w:rsidDel="00000000" w:rsidP="00000000" w:rsidRDefault="00000000" w:rsidRPr="00000000" w14:paraId="00000463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Non-exhaustive cross-validation</w:t>
            </w:r>
          </w:p>
          <w:p w:rsidR="00000000" w:rsidDel="00000000" w:rsidP="00000000" w:rsidRDefault="00000000" w:rsidRPr="00000000" w14:paraId="00000464">
            <w:pPr>
              <w:pageBreakBefore w:val="0"/>
              <w:widowControl w:val="0"/>
              <w:numPr>
                <w:ilvl w:val="1"/>
                <w:numId w:val="12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K-Fold CV</w:t>
            </w:r>
          </w:p>
          <w:p w:rsidR="00000000" w:rsidDel="00000000" w:rsidP="00000000" w:rsidRDefault="00000000" w:rsidRPr="00000000" w14:paraId="00000465">
            <w:pPr>
              <w:pageBreakBefore w:val="0"/>
              <w:widowControl w:val="0"/>
              <w:numPr>
                <w:ilvl w:val="1"/>
                <w:numId w:val="12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Hold Out Methods</w:t>
            </w:r>
          </w:p>
          <w:p w:rsidR="00000000" w:rsidDel="00000000" w:rsidP="00000000" w:rsidRDefault="00000000" w:rsidRPr="00000000" w14:paraId="00000466">
            <w:pPr>
              <w:pageBreakBefore w:val="0"/>
              <w:widowControl w:val="0"/>
              <w:numPr>
                <w:ilvl w:val="1"/>
                <w:numId w:val="12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Monte Carlo cross-validation</w:t>
            </w:r>
          </w:p>
          <w:p w:rsidR="00000000" w:rsidDel="00000000" w:rsidP="00000000" w:rsidRDefault="00000000" w:rsidRPr="00000000" w14:paraId="00000467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Nested Cross Validation  [Eg: Nested 10-fold CV]</w:t>
            </w:r>
          </w:p>
          <w:p w:rsidR="00000000" w:rsidDel="00000000" w:rsidP="00000000" w:rsidRDefault="00000000" w:rsidRPr="00000000" w14:paraId="00000468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Stratified Cross Validation</w:t>
            </w:r>
          </w:p>
          <w:p w:rsidR="00000000" w:rsidDel="00000000" w:rsidP="00000000" w:rsidRDefault="00000000" w:rsidRPr="00000000" w14:paraId="00000469">
            <w:pPr>
              <w:pageBreakBefore w:val="0"/>
              <w:widowControl w:val="0"/>
              <w:numPr>
                <w:ilvl w:val="0"/>
                <w:numId w:val="1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CV is different in Time Series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Hyper-parameter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ageBreakBefore w:val="0"/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Grid Search</w:t>
            </w:r>
          </w:p>
          <w:p w:rsidR="00000000" w:rsidDel="00000000" w:rsidP="00000000" w:rsidRDefault="00000000" w:rsidRPr="00000000" w14:paraId="0000046D">
            <w:pPr>
              <w:pageBreakBefore w:val="0"/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Random grid Search</w:t>
            </w:r>
          </w:p>
          <w:p w:rsidR="00000000" w:rsidDel="00000000" w:rsidP="00000000" w:rsidRDefault="00000000" w:rsidRPr="00000000" w14:paraId="0000046E">
            <w:pPr>
              <w:pageBreakBefore w:val="0"/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Genetic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Metrics and Scoring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Regression : RMSE, MSE, MAE, R2 score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Classification: 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Accuracy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Confusion Matrix: Precision,Recall,F1 Score, Specificity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Precision/Recall tradeoff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PR curve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ROC-AUC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Similarity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ageBreakBefore w:val="0"/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Applications of Similarity Metrics</w:t>
            </w:r>
          </w:p>
          <w:p w:rsidR="00000000" w:rsidDel="00000000" w:rsidP="00000000" w:rsidRDefault="00000000" w:rsidRPr="00000000" w14:paraId="0000047B">
            <w:pPr>
              <w:pageBreakBefore w:val="0"/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Popular Similarity Metrics</w:t>
            </w:r>
          </w:p>
          <w:p w:rsidR="00000000" w:rsidDel="00000000" w:rsidP="00000000" w:rsidRDefault="00000000" w:rsidRPr="00000000" w14:paraId="0000047C">
            <w:pPr>
              <w:pageBreakBefore w:val="0"/>
              <w:widowControl w:val="0"/>
              <w:numPr>
                <w:ilvl w:val="1"/>
                <w:numId w:val="7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Euclidean distance</w:t>
            </w:r>
          </w:p>
          <w:p w:rsidR="00000000" w:rsidDel="00000000" w:rsidP="00000000" w:rsidRDefault="00000000" w:rsidRPr="00000000" w14:paraId="0000047D">
            <w:pPr>
              <w:pageBreakBefore w:val="0"/>
              <w:widowControl w:val="0"/>
              <w:numPr>
                <w:ilvl w:val="1"/>
                <w:numId w:val="7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Manhattan distance</w:t>
            </w:r>
          </w:p>
          <w:p w:rsidR="00000000" w:rsidDel="00000000" w:rsidP="00000000" w:rsidRDefault="00000000" w:rsidRPr="00000000" w14:paraId="0000047E">
            <w:pPr>
              <w:pageBreakBefore w:val="0"/>
              <w:widowControl w:val="0"/>
              <w:numPr>
                <w:ilvl w:val="1"/>
                <w:numId w:val="7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Minkowski distance</w:t>
            </w:r>
          </w:p>
          <w:p w:rsidR="00000000" w:rsidDel="00000000" w:rsidP="00000000" w:rsidRDefault="00000000" w:rsidRPr="00000000" w14:paraId="0000047F">
            <w:pPr>
              <w:pageBreakBefore w:val="0"/>
              <w:widowControl w:val="0"/>
              <w:numPr>
                <w:ilvl w:val="1"/>
                <w:numId w:val="7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Cosine similarity</w:t>
            </w:r>
          </w:p>
          <w:p w:rsidR="00000000" w:rsidDel="00000000" w:rsidP="00000000" w:rsidRDefault="00000000" w:rsidRPr="00000000" w14:paraId="00000480">
            <w:pPr>
              <w:pageBreakBefore w:val="0"/>
              <w:widowControl w:val="0"/>
              <w:numPr>
                <w:ilvl w:val="1"/>
                <w:numId w:val="7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Jaccard similarity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https://dataaspirant.com/2015/04/11/five-most-popular-similarity-measures-implementation-in-python/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Feature and Metric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ageBreakBefore w:val="0"/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Metric Learning</w:t>
            </w:r>
          </w:p>
          <w:p w:rsidR="00000000" w:rsidDel="00000000" w:rsidP="00000000" w:rsidRDefault="00000000" w:rsidRPr="00000000" w14:paraId="00000484">
            <w:pPr>
              <w:pageBreakBefore w:val="0"/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Sk-learn metric learn</w:t>
            </w:r>
          </w:p>
          <w:p w:rsidR="00000000" w:rsidDel="00000000" w:rsidP="00000000" w:rsidRDefault="00000000" w:rsidRPr="00000000" w14:paraId="00000485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last two references can be used for reading purposes. Please give a slight introduction of metric learning and then you can follow this link:</w:t>
            </w:r>
          </w:p>
          <w:p w:rsidR="00000000" w:rsidDel="00000000" w:rsidP="00000000" w:rsidRDefault="00000000" w:rsidRPr="00000000" w14:paraId="0000048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http://contrib.scikit-learn.org/metric-learn/introduction.html</w:t>
            </w:r>
          </w:p>
          <w:p w:rsidR="00000000" w:rsidDel="00000000" w:rsidP="00000000" w:rsidRDefault="00000000" w:rsidRPr="00000000" w14:paraId="0000048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89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http://contrib.scikit-learn.org/metric-learn/introduction.html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90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http://researchers.lille.inria.fr/abellet/talks/metric_learning_tutorial_CIL.pdf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91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http://people.bu.edu/bkulis/pubs/ftml_metric_learning.pdf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F">
      <w:pPr>
        <w:pStyle w:val="Heading3"/>
        <w:pageBreakBefore w:val="0"/>
        <w:rPr/>
      </w:pPr>
      <w:bookmarkStart w:colFirst="0" w:colLast="0" w:name="_25qwdx5c1j9g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3"/>
        <w:pageBreakBefore w:val="0"/>
        <w:numPr>
          <w:ilvl w:val="1"/>
          <w:numId w:val="103"/>
        </w:numPr>
        <w:ind w:left="1440" w:hanging="360"/>
        <w:rPr>
          <w:rFonts w:ascii="Open Sans SemiBold" w:cs="Open Sans SemiBold" w:eastAsia="Open Sans SemiBold" w:hAnsi="Open Sans SemiBold"/>
          <w:color w:val="434343"/>
          <w:sz w:val="24"/>
          <w:szCs w:val="24"/>
        </w:rPr>
      </w:pPr>
      <w:bookmarkStart w:colFirst="0" w:colLast="0" w:name="_k9jfx6phwel6" w:id="44"/>
      <w:bookmarkEnd w:id="44"/>
      <w:r w:rsidDel="00000000" w:rsidR="00000000" w:rsidRPr="00000000">
        <w:rPr>
          <w:rtl w:val="0"/>
        </w:rPr>
        <w:t xml:space="preserve">Machine Learning Pipeline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31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ML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the Importance of Pipelining in Machine Learning Application</w:t>
            </w:r>
          </w:p>
          <w:p w:rsidR="00000000" w:rsidDel="00000000" w:rsidP="00000000" w:rsidRDefault="00000000" w:rsidRPr="00000000" w14:paraId="00000494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Describe various stages of ML Pipeline in Detail</w:t>
            </w:r>
          </w:p>
          <w:p w:rsidR="00000000" w:rsidDel="00000000" w:rsidP="00000000" w:rsidRDefault="00000000" w:rsidRPr="00000000" w14:paraId="00000495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Build end-to-end sklearn pipelines for classification and regression problems</w:t>
            </w:r>
          </w:p>
          <w:p w:rsidR="00000000" w:rsidDel="00000000" w:rsidP="00000000" w:rsidRDefault="00000000" w:rsidRPr="00000000" w14:paraId="00000496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about different steps in ETL (Extract Transform Load)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/>
            </w:pPr>
            <w:r w:rsidDel="00000000" w:rsidR="00000000" w:rsidRPr="00000000">
              <w:rPr>
                <w:rtl w:val="0"/>
              </w:rPr>
              <w:t xml:space="preserve">Automating ML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ageBreakBefore w:val="0"/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the importance of automating ML pipelines compared to manual ML pipelines</w:t>
            </w:r>
          </w:p>
          <w:p w:rsidR="00000000" w:rsidDel="00000000" w:rsidP="00000000" w:rsidRDefault="00000000" w:rsidRPr="00000000" w14:paraId="0000049A">
            <w:pPr>
              <w:pageBreakBefore w:val="0"/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on different Technologies for automating ML pipeline</w:t>
            </w:r>
          </w:p>
          <w:p w:rsidR="00000000" w:rsidDel="00000000" w:rsidP="00000000" w:rsidRDefault="00000000" w:rsidRPr="00000000" w14:paraId="0000049B">
            <w:pPr>
              <w:pageBreakBefore w:val="0"/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Workflow creation technologies like AzureML Schedule,Cron, Oozie, MLFlow</w:t>
            </w:r>
          </w:p>
          <w:p w:rsidR="00000000" w:rsidDel="00000000" w:rsidP="00000000" w:rsidRDefault="00000000" w:rsidRPr="00000000" w14:paraId="0000049C">
            <w:pPr>
              <w:pageBreakBefore w:val="0"/>
              <w:widowControl w:val="0"/>
              <w:numPr>
                <w:ilvl w:val="1"/>
                <w:numId w:val="4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ML Workflow for streaming data (eg in Kafka, pub/sub)</w:t>
            </w:r>
          </w:p>
          <w:p w:rsidR="00000000" w:rsidDel="00000000" w:rsidP="00000000" w:rsidRDefault="00000000" w:rsidRPr="00000000" w14:paraId="0000049D">
            <w:pPr>
              <w:pageBreakBefore w:val="0"/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automated workflow using cron and apache airflow (eg to trigger and monitor ETL, trigger automated training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Style w:val="Heading3"/>
        <w:pageBreakBefore w:val="0"/>
        <w:numPr>
          <w:ilvl w:val="1"/>
          <w:numId w:val="103"/>
        </w:numPr>
        <w:ind w:left="1440" w:hanging="360"/>
        <w:rPr>
          <w:rFonts w:ascii="Open Sans SemiBold" w:cs="Open Sans SemiBold" w:eastAsia="Open Sans SemiBold" w:hAnsi="Open Sans SemiBold"/>
          <w:color w:val="434343"/>
          <w:sz w:val="24"/>
          <w:szCs w:val="24"/>
        </w:rPr>
      </w:pPr>
      <w:bookmarkStart w:colFirst="0" w:colLast="0" w:name="_rp5afo6umyjo" w:id="45"/>
      <w:bookmarkEnd w:id="45"/>
      <w:r w:rsidDel="00000000" w:rsidR="00000000" w:rsidRPr="00000000">
        <w:rPr>
          <w:rtl w:val="0"/>
        </w:rPr>
        <w:t xml:space="preserve">Handling Imbalanced Dataset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32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Introduction to Imbalance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Discuss challenges of Imbalanced Dataset</w:t>
            </w:r>
          </w:p>
          <w:p w:rsidR="00000000" w:rsidDel="00000000" w:rsidP="00000000" w:rsidRDefault="00000000" w:rsidRPr="00000000" w14:paraId="000004A4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How to Handle It</w:t>
            </w:r>
          </w:p>
          <w:p w:rsidR="00000000" w:rsidDel="00000000" w:rsidP="00000000" w:rsidRDefault="00000000" w:rsidRPr="00000000" w14:paraId="000004A5">
            <w:pPr>
              <w:pageBreakBefore w:val="0"/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Accuracy Paradox</w:t>
            </w:r>
          </w:p>
          <w:p w:rsidR="00000000" w:rsidDel="00000000" w:rsidP="00000000" w:rsidRDefault="00000000" w:rsidRPr="00000000" w14:paraId="000004A6">
            <w:pPr>
              <w:pageBreakBefore w:val="0"/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Resampling</w:t>
            </w:r>
          </w:p>
          <w:p w:rsidR="00000000" w:rsidDel="00000000" w:rsidP="00000000" w:rsidRDefault="00000000" w:rsidRPr="00000000" w14:paraId="000004A7">
            <w:pPr>
              <w:pageBreakBefore w:val="0"/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Switching performance metric</w:t>
            </w:r>
          </w:p>
          <w:p w:rsidR="00000000" w:rsidDel="00000000" w:rsidP="00000000" w:rsidRDefault="00000000" w:rsidRPr="00000000" w14:paraId="000004A8">
            <w:pPr>
              <w:pageBreakBefore w:val="0"/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Switching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ageBreakBefore w:val="0"/>
              <w:widowControl w:val="0"/>
              <w:spacing w:line="240" w:lineRule="auto"/>
              <w:rPr/>
            </w:pP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https://machinelearningmastery.com/tactics-to-combat-imbalanced-classes-in-your-machine-learning-dataset/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Undersampling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ageBreakBefore w:val="0"/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undersampling techniques</w:t>
            </w:r>
          </w:p>
          <w:p w:rsidR="00000000" w:rsidDel="00000000" w:rsidP="00000000" w:rsidRDefault="00000000" w:rsidRPr="00000000" w14:paraId="000004AC">
            <w:pPr>
              <w:pageBreakBefore w:val="0"/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Undersampling vs oversampling</w:t>
            </w:r>
          </w:p>
          <w:p w:rsidR="00000000" w:rsidDel="00000000" w:rsidP="00000000" w:rsidRDefault="00000000" w:rsidRPr="00000000" w14:paraId="000004AD">
            <w:pPr>
              <w:pageBreakBefore w:val="0"/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Random undersampling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ageBreakBefore w:val="0"/>
              <w:widowControl w:val="0"/>
              <w:spacing w:line="240" w:lineRule="auto"/>
              <w:rPr/>
            </w:pP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https://eprint.iacr.org/2018/476.pdf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Oversampling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ageBreakBefore w:val="0"/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Describe oversampling</w:t>
            </w:r>
          </w:p>
          <w:p w:rsidR="00000000" w:rsidDel="00000000" w:rsidP="00000000" w:rsidRDefault="00000000" w:rsidRPr="00000000" w14:paraId="000004B1">
            <w:pPr>
              <w:pageBreakBefore w:val="0"/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SMOTE(Synthetic Minority Oversampling Technique) oversampling technique</w:t>
            </w:r>
          </w:p>
          <w:p w:rsidR="00000000" w:rsidDel="00000000" w:rsidP="00000000" w:rsidRDefault="00000000" w:rsidRPr="00000000" w14:paraId="000004B2">
            <w:pPr>
              <w:pageBreakBefore w:val="0"/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SMOTE + ENN (Synthetic Minority Oversampling Technique with Edited Nearest Neighbor)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ageBreakBefore w:val="0"/>
              <w:widowControl w:val="0"/>
              <w:spacing w:line="240" w:lineRule="auto"/>
              <w:rPr/>
            </w:pP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https://eprint.iacr.org/2018/476.pdf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Algorithm level methods of  handling imbalance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ageBreakBefore w:val="0"/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Threshold method</w:t>
            </w:r>
          </w:p>
          <w:p w:rsidR="00000000" w:rsidDel="00000000" w:rsidP="00000000" w:rsidRDefault="00000000" w:rsidRPr="00000000" w14:paraId="000004B6">
            <w:pPr>
              <w:pageBreakBefore w:val="0"/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One-class learning</w:t>
            </w:r>
          </w:p>
          <w:p w:rsidR="00000000" w:rsidDel="00000000" w:rsidP="00000000" w:rsidRDefault="00000000" w:rsidRPr="00000000" w14:paraId="000004B7">
            <w:pPr>
              <w:pageBreakBefore w:val="0"/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Cost-sensitive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ageBreakBefore w:val="0"/>
              <w:widowControl w:val="0"/>
              <w:spacing w:line="240" w:lineRule="auto"/>
              <w:rPr/>
            </w:pP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Handling imbalanced datasets: A review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Evaluation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ageBreakBefore w:val="0"/>
              <w:widowControl w:val="0"/>
              <w:numPr>
                <w:ilvl w:val="0"/>
                <w:numId w:val="106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Evaluation Metrics for Imbalanced Dataset</w:t>
            </w:r>
          </w:p>
          <w:p w:rsidR="00000000" w:rsidDel="00000000" w:rsidP="00000000" w:rsidRDefault="00000000" w:rsidRPr="00000000" w14:paraId="000004BB">
            <w:pPr>
              <w:pageBreakBefore w:val="0"/>
              <w:widowControl w:val="0"/>
              <w:numPr>
                <w:ilvl w:val="1"/>
                <w:numId w:val="106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Recall Confusion Matrix </w:t>
            </w:r>
          </w:p>
          <w:p w:rsidR="00000000" w:rsidDel="00000000" w:rsidP="00000000" w:rsidRDefault="00000000" w:rsidRPr="00000000" w14:paraId="000004BC">
            <w:pPr>
              <w:pageBreakBefore w:val="0"/>
              <w:widowControl w:val="0"/>
              <w:numPr>
                <w:ilvl w:val="1"/>
                <w:numId w:val="106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ROC-AUC</w:t>
            </w:r>
          </w:p>
          <w:p w:rsidR="00000000" w:rsidDel="00000000" w:rsidP="00000000" w:rsidRDefault="00000000" w:rsidRPr="00000000" w14:paraId="000004BD">
            <w:pPr>
              <w:pageBreakBefore w:val="0"/>
              <w:widowControl w:val="0"/>
              <w:numPr>
                <w:ilvl w:val="1"/>
                <w:numId w:val="106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Cost/Weighted evaluation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ageBreakBefore w:val="0"/>
              <w:widowControl w:val="0"/>
              <w:spacing w:line="240" w:lineRule="auto"/>
              <w:rPr/>
            </w:pP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https://machinelearningmastery.com/tour-of-evaluation-metrics-for-imbalanced-classification/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Imbalance-learn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ageBreakBefore w:val="0"/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Example usage and implementation with  “imbalanced-learn” toolbox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DOCS: 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https://imbalanced-learn.readthedocs.io/en/stable/api.html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2">
      <w:pPr>
        <w:pStyle w:val="Heading3"/>
        <w:pageBreakBefore w:val="0"/>
        <w:numPr>
          <w:ilvl w:val="1"/>
          <w:numId w:val="103"/>
        </w:numPr>
        <w:ind w:left="1440" w:hanging="360"/>
        <w:rPr>
          <w:rFonts w:ascii="Open Sans SemiBold" w:cs="Open Sans SemiBold" w:eastAsia="Open Sans SemiBold" w:hAnsi="Open Sans SemiBold"/>
          <w:color w:val="434343"/>
          <w:sz w:val="24"/>
          <w:szCs w:val="24"/>
        </w:rPr>
      </w:pPr>
      <w:bookmarkStart w:colFirst="0" w:colLast="0" w:name="_yrd5qxqqi10e" w:id="46"/>
      <w:bookmarkEnd w:id="46"/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33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820"/>
        <w:gridCol w:w="3000"/>
        <w:tblGridChange w:id="0">
          <w:tblGrid>
            <w:gridCol w:w="3075"/>
            <w:gridCol w:w="58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Module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ageBreakBefore w:val="0"/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Compare and contrast different algorithms covered this module</w:t>
            </w:r>
          </w:p>
          <w:p w:rsidR="00000000" w:rsidDel="00000000" w:rsidP="00000000" w:rsidRDefault="00000000" w:rsidRPr="00000000" w14:paraId="000004C6">
            <w:pPr>
              <w:pageBreakBefore w:val="0"/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advantage and disadvantages (and/or challenges) of different algorithms</w:t>
            </w:r>
          </w:p>
          <w:p w:rsidR="00000000" w:rsidDel="00000000" w:rsidP="00000000" w:rsidRDefault="00000000" w:rsidRPr="00000000" w14:paraId="000004C7">
            <w:pPr>
              <w:pageBreakBefore w:val="0"/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best use cases for each of the algorithms covered</w:t>
            </w:r>
          </w:p>
          <w:p w:rsidR="00000000" w:rsidDel="00000000" w:rsidP="00000000" w:rsidRDefault="00000000" w:rsidRPr="00000000" w14:paraId="000004C8">
            <w:pPr>
              <w:pageBreakBefore w:val="0"/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Integrate the concepts covered in this module with other topics covered in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Style w:val="Heading2"/>
        <w:pageBreakBefore w:val="0"/>
        <w:numPr>
          <w:ilvl w:val="0"/>
          <w:numId w:val="103"/>
        </w:numPr>
        <w:spacing w:after="0" w:afterAutospacing="0"/>
        <w:ind w:left="1559.0551181102362" w:hanging="360.0000000000001"/>
      </w:pPr>
      <w:bookmarkStart w:colFirst="0" w:colLast="0" w:name="_hzqbtuf6vl5d" w:id="47"/>
      <w:bookmarkEnd w:id="47"/>
      <w:r w:rsidDel="00000000" w:rsidR="00000000" w:rsidRPr="00000000">
        <w:rPr>
          <w:rtl w:val="0"/>
        </w:rPr>
        <w:t xml:space="preserve">Machine Learning Application [Optional]</w:t>
      </w:r>
    </w:p>
    <w:p w:rsidR="00000000" w:rsidDel="00000000" w:rsidP="00000000" w:rsidRDefault="00000000" w:rsidRPr="00000000" w14:paraId="000004CC">
      <w:pPr>
        <w:pStyle w:val="Heading3"/>
        <w:pageBreakBefore w:val="0"/>
        <w:numPr>
          <w:ilvl w:val="1"/>
          <w:numId w:val="103"/>
        </w:numPr>
        <w:ind w:left="1440" w:hanging="360"/>
        <w:rPr>
          <w:color w:val="ff0000"/>
        </w:rPr>
      </w:pPr>
      <w:bookmarkStart w:colFirst="0" w:colLast="0" w:name="_mg46z325rjwh" w:id="48"/>
      <w:bookmarkEnd w:id="48"/>
      <w:r w:rsidDel="00000000" w:rsidR="00000000" w:rsidRPr="00000000">
        <w:rPr>
          <w:color w:val="ff0000"/>
          <w:rtl w:val="0"/>
        </w:rPr>
        <w:t xml:space="preserve">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Students will be able to:</w:t>
      </w:r>
    </w:p>
    <w:tbl>
      <w:tblPr>
        <w:tblStyle w:val="Table34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385"/>
        <w:gridCol w:w="3045"/>
        <w:tblGridChange w:id="0">
          <w:tblGrid>
            <w:gridCol w:w="3465"/>
            <w:gridCol w:w="538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 Introduction to 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ageBreakBefore w:val="0"/>
              <w:widowControl w:val="0"/>
              <w:numPr>
                <w:ilvl w:val="0"/>
                <w:numId w:val="89"/>
              </w:numPr>
              <w:spacing w:line="240" w:lineRule="auto"/>
              <w:ind w:left="45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Introduction to recommender system</w:t>
            </w:r>
          </w:p>
          <w:p w:rsidR="00000000" w:rsidDel="00000000" w:rsidP="00000000" w:rsidRDefault="00000000" w:rsidRPr="00000000" w14:paraId="000004D0">
            <w:pPr>
              <w:pageBreakBefore w:val="0"/>
              <w:widowControl w:val="0"/>
              <w:numPr>
                <w:ilvl w:val="0"/>
                <w:numId w:val="89"/>
              </w:numPr>
              <w:spacing w:line="240" w:lineRule="auto"/>
              <w:ind w:left="45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Application and importance of recommendation system.</w:t>
            </w:r>
          </w:p>
          <w:p w:rsidR="00000000" w:rsidDel="00000000" w:rsidP="00000000" w:rsidRDefault="00000000" w:rsidRPr="00000000" w14:paraId="000004D1">
            <w:pPr>
              <w:pageBreakBefore w:val="0"/>
              <w:widowControl w:val="0"/>
              <w:numPr>
                <w:ilvl w:val="0"/>
                <w:numId w:val="89"/>
              </w:numPr>
              <w:spacing w:line="240" w:lineRule="auto"/>
              <w:ind w:left="45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Taxonomy of Recommender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ageBreakBefore w:val="0"/>
              <w:spacing w:line="276" w:lineRule="auto"/>
              <w:ind w:left="0" w:firstLine="0"/>
              <w:rPr>
                <w:color w:val="ff0000"/>
              </w:rPr>
            </w:pPr>
            <w:hyperlink r:id="rId98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Recommender_systems_handbook.pdf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pageBreakBefore w:val="0"/>
              <w:spacing w:line="276" w:lineRule="auto"/>
              <w:ind w:left="0" w:firstLine="0"/>
              <w:rPr>
                <w:color w:val="ff0000"/>
              </w:rPr>
            </w:pPr>
            <w:hyperlink r:id="rId99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RecsysSummerSchool-XavierAmatriain.pdf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Populating utility matrix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Implicit and Explicit Data</w:t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7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Inferencing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Non-Personalized Summary Statistics: Examples, Best seller, Most popular, trending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Eg: Classification algorithms, 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Content-Based 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Content-Based Filtering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Item Profiles: The profile consists of some characteristics of the item that are easily discovered.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Feature discovery and comparing similarity. Examples, Jaccard Distance, Cosine Similarity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Collaborative 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User-User Collaborative Filtering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Item-Item Collaborative Filtering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Matrix factorization Techniques + reducing the dimensionality of the user-product preference space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Clustering user and items (Nearest Neighbor)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Evaluation 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Strengths and Weaknesses of different recommendation system algorithms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Accuracy of predictions  and rank–  Usefulness of recommendations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Correctness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Computational performance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decision-support,  and other factors such as diversity, product     coverage, and serendipity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https://www.analyticsvidhya.com/blog/2018/06/comprehensive-guide-recommendation-engine-python/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280" w:line="276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Factorization machines and Deep Recommenders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  <w:r w:rsidDel="00000000" w:rsidR="00000000" w:rsidRPr="00000000">
              <w:rPr>
                <w:color w:val="ff0000"/>
                <w:rtl w:val="0"/>
              </w:rPr>
              <w:t xml:space="preserve">actorization machines (FM)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Field-aware Factorization Machines  (FFM)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Introduction to Deep RS: some of many ways such as </w:t>
            </w:r>
            <w:r w:rsidDel="00000000" w:rsidR="00000000" w:rsidRPr="00000000">
              <w:rPr>
                <w:color w:val="ff0000"/>
                <w:rtl w:val="0"/>
              </w:rPr>
              <w:t xml:space="preserve">Wide-and-Deep, DCF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0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https://www.csie.ntu.edu.tw/~b97053/paper/Rendle2010FM.pdf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numPr>
                <w:ilvl w:val="2"/>
                <w:numId w:val="103"/>
              </w:numPr>
              <w:spacing w:after="80" w:before="280" w:line="276" w:lineRule="auto"/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Recommender System in Practise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spacing w:after="80" w:before="280"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Concept of LIBRA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Documenting the analysis of </w:t>
            </w:r>
            <w:hyperlink r:id="rId101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Deep Neural Networks for YouTube Recommendations</w:t>
              </w:r>
            </w:hyperlink>
            <w:r w:rsidDel="00000000" w:rsidR="00000000" w:rsidRPr="00000000">
              <w:rPr>
                <w:color w:val="ff0000"/>
                <w:rtl w:val="0"/>
              </w:rPr>
              <w:t xml:space="preserve"> the selected solution, and the justification for that solution.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Discuss how Hybrid and Ensemble solutions are used in practice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Discuss how RS could be formulated in an Active Learning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2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Deep Neural Networks for YouTube 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A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Style w:val="Heading3"/>
        <w:pageBreakBefore w:val="0"/>
        <w:numPr>
          <w:ilvl w:val="1"/>
          <w:numId w:val="103"/>
        </w:numPr>
        <w:ind w:left="1440" w:hanging="360"/>
        <w:rPr>
          <w:rFonts w:ascii="Open Sans SemiBold" w:cs="Open Sans SemiBold" w:eastAsia="Open Sans SemiBold" w:hAnsi="Open Sans SemiBold"/>
          <w:color w:val="ff0000"/>
          <w:sz w:val="24"/>
          <w:szCs w:val="24"/>
        </w:rPr>
      </w:pPr>
      <w:bookmarkStart w:colFirst="0" w:colLast="0" w:name="_rpnr1qgkjs3g" w:id="49"/>
      <w:bookmarkEnd w:id="49"/>
      <w:r w:rsidDel="00000000" w:rsidR="00000000" w:rsidRPr="00000000">
        <w:rPr>
          <w:color w:val="ff0000"/>
          <w:rtl w:val="0"/>
        </w:rPr>
        <w:t xml:space="preserve">Time Series Forecasting</w:t>
      </w:r>
    </w:p>
    <w:p w:rsidR="00000000" w:rsidDel="00000000" w:rsidP="00000000" w:rsidRDefault="00000000" w:rsidRPr="00000000" w14:paraId="000004F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Students will be able to:</w:t>
      </w:r>
    </w:p>
    <w:tbl>
      <w:tblPr>
        <w:tblStyle w:val="Table35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Introduction to Time Series.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ageBreakBefore w:val="0"/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Definition of Time series</w:t>
            </w:r>
          </w:p>
          <w:p w:rsidR="00000000" w:rsidDel="00000000" w:rsidP="00000000" w:rsidRDefault="00000000" w:rsidRPr="00000000" w14:paraId="000004FF">
            <w:pPr>
              <w:pageBreakBefore w:val="0"/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Time series data format</w:t>
            </w:r>
          </w:p>
          <w:p w:rsidR="00000000" w:rsidDel="00000000" w:rsidP="00000000" w:rsidRDefault="00000000" w:rsidRPr="00000000" w14:paraId="00000500">
            <w:pPr>
              <w:pageBreakBefore w:val="0"/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Time Series common Terminologies like </w:t>
            </w:r>
          </w:p>
          <w:p w:rsidR="00000000" w:rsidDel="00000000" w:rsidP="00000000" w:rsidRDefault="00000000" w:rsidRPr="00000000" w14:paraId="00000501">
            <w:pPr>
              <w:pageBreakBefore w:val="0"/>
              <w:widowControl w:val="0"/>
              <w:numPr>
                <w:ilvl w:val="1"/>
                <w:numId w:val="83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Moving|Rolling</w:t>
            </w:r>
          </w:p>
          <w:p w:rsidR="00000000" w:rsidDel="00000000" w:rsidP="00000000" w:rsidRDefault="00000000" w:rsidRPr="00000000" w14:paraId="00000502">
            <w:pPr>
              <w:pageBreakBefore w:val="0"/>
              <w:widowControl w:val="0"/>
              <w:numPr>
                <w:ilvl w:val="1"/>
                <w:numId w:val="83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Lagged</w:t>
            </w:r>
          </w:p>
          <w:p w:rsidR="00000000" w:rsidDel="00000000" w:rsidP="00000000" w:rsidRDefault="00000000" w:rsidRPr="00000000" w14:paraId="00000503">
            <w:pPr>
              <w:pageBreakBefore w:val="0"/>
              <w:widowControl w:val="0"/>
              <w:numPr>
                <w:ilvl w:val="1"/>
                <w:numId w:val="83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Stationarity</w:t>
            </w:r>
          </w:p>
          <w:p w:rsidR="00000000" w:rsidDel="00000000" w:rsidP="00000000" w:rsidRDefault="00000000" w:rsidRPr="00000000" w14:paraId="00000504">
            <w:pPr>
              <w:pageBreakBefore w:val="0"/>
              <w:widowControl w:val="0"/>
              <w:numPr>
                <w:ilvl w:val="1"/>
                <w:numId w:val="83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Autocovariance</w:t>
            </w:r>
          </w:p>
          <w:p w:rsidR="00000000" w:rsidDel="00000000" w:rsidP="00000000" w:rsidRDefault="00000000" w:rsidRPr="00000000" w14:paraId="00000505">
            <w:pPr>
              <w:pageBreakBefore w:val="0"/>
              <w:widowControl w:val="0"/>
              <w:numPr>
                <w:ilvl w:val="1"/>
                <w:numId w:val="83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Seasonality</w:t>
            </w:r>
          </w:p>
          <w:p w:rsidR="00000000" w:rsidDel="00000000" w:rsidP="00000000" w:rsidRDefault="00000000" w:rsidRPr="00000000" w14:paraId="00000506">
            <w:pPr>
              <w:pageBreakBefore w:val="0"/>
              <w:widowControl w:val="0"/>
              <w:numPr>
                <w:ilvl w:val="1"/>
                <w:numId w:val="83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White Noise etc</w:t>
            </w:r>
          </w:p>
          <w:p w:rsidR="00000000" w:rsidDel="00000000" w:rsidP="00000000" w:rsidRDefault="00000000" w:rsidRPr="00000000" w14:paraId="00000507">
            <w:pPr>
              <w:pageBreakBefore w:val="0"/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Why does the Time Series have to be stationary?</w:t>
            </w:r>
          </w:p>
          <w:p w:rsidR="00000000" w:rsidDel="00000000" w:rsidP="00000000" w:rsidRDefault="00000000" w:rsidRPr="00000000" w14:paraId="00000508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3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https://medium.com/analytics-vidhya/starting-off-with-time-series-56056c4f4b78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50.3937007874016" w:right="0" w:hanging="141.73228346456696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Time Series Data Analysis and 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ageBreakBefore w:val="0"/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Time Series Analysis Vs Forecasting</w:t>
            </w:r>
          </w:p>
          <w:p w:rsidR="00000000" w:rsidDel="00000000" w:rsidP="00000000" w:rsidRDefault="00000000" w:rsidRPr="00000000" w14:paraId="0000050C">
            <w:pPr>
              <w:pageBreakBefore w:val="0"/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Extracting Validation Set from dataSet without distorting Time Series pattern.</w:t>
            </w:r>
          </w:p>
          <w:p w:rsidR="00000000" w:rsidDel="00000000" w:rsidP="00000000" w:rsidRDefault="00000000" w:rsidRPr="00000000" w14:paraId="0000050D">
            <w:pPr>
              <w:pageBreakBefore w:val="0"/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Some Preprocessing Steps </w:t>
            </w:r>
          </w:p>
          <w:p w:rsidR="00000000" w:rsidDel="00000000" w:rsidP="00000000" w:rsidRDefault="00000000" w:rsidRPr="00000000" w14:paraId="0000050E">
            <w:pPr>
              <w:pageBreakBefore w:val="0"/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Analysis of ACF and PACF Plots </w:t>
            </w:r>
          </w:p>
          <w:p w:rsidR="00000000" w:rsidDel="00000000" w:rsidP="00000000" w:rsidRDefault="00000000" w:rsidRPr="00000000" w14:paraId="0000050F">
            <w:pPr>
              <w:pageBreakBefore w:val="0"/>
              <w:widowControl w:val="0"/>
              <w:numPr>
                <w:ilvl w:val="0"/>
                <w:numId w:val="97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Mode Decomposition (EMD)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4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https://medium.com/analytics-vidhya/preprocessing-for-time-series-forecasting-3a331dbfb9c2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Auto-regressive And Moving Average (Implement)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ageBreakBefore w:val="0"/>
              <w:widowControl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Explanation on AR models. </w:t>
            </w:r>
          </w:p>
          <w:p w:rsidR="00000000" w:rsidDel="00000000" w:rsidP="00000000" w:rsidRDefault="00000000" w:rsidRPr="00000000" w14:paraId="00000514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Explanation on MA Models</w:t>
            </w:r>
          </w:p>
          <w:p w:rsidR="00000000" w:rsidDel="00000000" w:rsidP="00000000" w:rsidRDefault="00000000" w:rsidRPr="00000000" w14:paraId="00000515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Differencing (How Stationarity)</w:t>
            </w:r>
          </w:p>
          <w:p w:rsidR="00000000" w:rsidDel="00000000" w:rsidP="00000000" w:rsidRDefault="00000000" w:rsidRPr="00000000" w14:paraId="00000516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pageBreakBefore w:val="0"/>
              <w:widowControl w:val="0"/>
              <w:spacing w:line="240" w:lineRule="auto"/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51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5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https://otexts.com/fpp2/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pageBreakBefore w:val="0"/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6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https://machinelearningmastery.com/time-series-forecasting/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pageBreakBefore w:val="0"/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7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https://machinelearningmastery.com/arima-for-time-series-forecasting-with-python/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pageBreakBefore w:val="0"/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08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https://towardsdatascience.com/unboxing-arima-models-1dc09d2746f8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pageBreakBefore w:val="0"/>
              <w:widowControl w:val="0"/>
              <w:spacing w:line="240" w:lineRule="auto"/>
              <w:rPr>
                <w:color w:val="ff0000"/>
                <w:u w:val="single"/>
              </w:rPr>
            </w:pPr>
            <w:hyperlink r:id="rId109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https://medium.com/datadriveninvestor/holt-winters-exponential-smoothing-for-time-series-forecasting-5905fad390e5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pageBreakBefore w:val="0"/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ARMA,ARIMA ,ARIMAX,SARIMA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ageBreakBefore w:val="0"/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Explain different models like </w:t>
            </w:r>
            <w:r w:rsidDel="00000000" w:rsidR="00000000" w:rsidRPr="00000000">
              <w:rPr>
                <w:color w:val="ff0000"/>
                <w:rtl w:val="0"/>
              </w:rPr>
              <w:t xml:space="preserve">ARMA , ARIMA , ARIMAX </w:t>
            </w:r>
          </w:p>
          <w:p w:rsidR="00000000" w:rsidDel="00000000" w:rsidP="00000000" w:rsidRDefault="00000000" w:rsidRPr="00000000" w14:paraId="00000524">
            <w:pPr>
              <w:pageBreakBefore w:val="0"/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Introduce Seasonality with SARIM Models</w:t>
            </w:r>
          </w:p>
          <w:p w:rsidR="00000000" w:rsidDel="00000000" w:rsidP="00000000" w:rsidRDefault="00000000" w:rsidRPr="00000000" w14:paraId="00000525">
            <w:pPr>
              <w:pageBreakBefore w:val="0"/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Accuracy Metrics For time Series Forecasting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pageBreakBefore w:val="0"/>
              <w:widowControl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Exponential Smoothing and Holt Winters´ Exponential Smoothing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ageBreakBefore w:val="0"/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Explanation on </w:t>
            </w:r>
            <w:r w:rsidDel="00000000" w:rsidR="00000000" w:rsidRPr="00000000">
              <w:rPr>
                <w:color w:val="ff0000"/>
                <w:rtl w:val="0"/>
              </w:rPr>
              <w:t xml:space="preserve"> Exponential Smoothing</w:t>
            </w:r>
          </w:p>
          <w:p w:rsidR="00000000" w:rsidDel="00000000" w:rsidP="00000000" w:rsidRDefault="00000000" w:rsidRPr="00000000" w14:paraId="0000052A">
            <w:pPr>
              <w:pageBreakBefore w:val="0"/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Holt-Winters´ Exponential Smoothing.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Time Series Forecasting with ARIMA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Dataset link():</w:t>
            </w:r>
            <w:hyperlink r:id="rId110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https://raw.githubusercontent.com/jbrownlee/Datasets/master/daily-min-temperatures.csv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F">
      <w:pPr>
        <w:pStyle w:val="Heading3"/>
        <w:pageBreakBefore w:val="0"/>
        <w:numPr>
          <w:ilvl w:val="1"/>
          <w:numId w:val="103"/>
        </w:numPr>
        <w:ind w:left="1440" w:hanging="360"/>
        <w:rPr>
          <w:rFonts w:ascii="Open Sans SemiBold" w:cs="Open Sans SemiBold" w:eastAsia="Open Sans SemiBold" w:hAnsi="Open Sans SemiBold"/>
          <w:color w:val="ff0000"/>
          <w:sz w:val="24"/>
          <w:szCs w:val="24"/>
        </w:rPr>
      </w:pPr>
      <w:bookmarkStart w:colFirst="0" w:colLast="0" w:name="_5uwnju75q037" w:id="50"/>
      <w:bookmarkEnd w:id="50"/>
      <w:r w:rsidDel="00000000" w:rsidR="00000000" w:rsidRPr="00000000">
        <w:rPr>
          <w:color w:val="ff0000"/>
          <w:rtl w:val="0"/>
        </w:rPr>
        <w:t xml:space="preserve">Outlier/Anomaly Detection</w:t>
      </w:r>
    </w:p>
    <w:p w:rsidR="00000000" w:rsidDel="00000000" w:rsidP="00000000" w:rsidRDefault="00000000" w:rsidRPr="00000000" w14:paraId="0000053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Students will be able to:</w:t>
      </w:r>
    </w:p>
    <w:tbl>
      <w:tblPr>
        <w:tblStyle w:val="Table36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370"/>
        <w:gridCol w:w="3045"/>
        <w:tblGridChange w:id="0">
          <w:tblGrid>
            <w:gridCol w:w="3480"/>
            <w:gridCol w:w="537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Intro to Anomaly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Anomalies and Outliers</w:t>
            </w:r>
          </w:p>
          <w:p w:rsidR="00000000" w:rsidDel="00000000" w:rsidP="00000000" w:rsidRDefault="00000000" w:rsidRPr="00000000" w14:paraId="00000533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Causes of Anomaly</w:t>
            </w:r>
          </w:p>
          <w:p w:rsidR="00000000" w:rsidDel="00000000" w:rsidP="00000000" w:rsidRDefault="00000000" w:rsidRPr="00000000" w14:paraId="00000534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types of anomalies</w:t>
              <w:br w:type="textWrapping"/>
              <w:t xml:space="preserve">I. Point Anomaly</w:t>
              <w:br w:type="textWrapping"/>
              <w:t xml:space="preserve">II. Contextual anomaly</w:t>
              <w:br w:type="textWrapping"/>
              <w:t xml:space="preserve">II. Collective anomalies</w:t>
            </w:r>
          </w:p>
          <w:p w:rsidR="00000000" w:rsidDel="00000000" w:rsidP="00000000" w:rsidRDefault="00000000" w:rsidRPr="00000000" w14:paraId="00000535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Application of anomaly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537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pageBreakBefore w:val="0"/>
              <w:widowControl w:val="0"/>
              <w:spacing w:line="276" w:lineRule="auto"/>
              <w:rPr>
                <w:color w:val="ff0000"/>
                <w:sz w:val="18"/>
                <w:szCs w:val="18"/>
                <w:u w:val="single"/>
              </w:rPr>
            </w:pPr>
            <w:hyperlink r:id="rId111">
              <w:r w:rsidDel="00000000" w:rsidR="00000000" w:rsidRPr="00000000">
                <w:rPr>
                  <w:color w:val="ff0000"/>
                  <w:sz w:val="18"/>
                  <w:szCs w:val="18"/>
                  <w:u w:val="single"/>
                  <w:rtl w:val="0"/>
                </w:rPr>
                <w:t xml:space="preserve">http://courses.washington.edu/css581/lecture_slides/18_anomaly_detection.pdf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pageBreakBefore w:val="0"/>
              <w:widowControl w:val="0"/>
              <w:spacing w:line="276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pageBreakBefore w:val="0"/>
              <w:widowControl w:val="0"/>
              <w:spacing w:line="276" w:lineRule="auto"/>
              <w:rPr>
                <w:color w:val="ff0000"/>
                <w:sz w:val="18"/>
                <w:szCs w:val="18"/>
                <w:u w:val="single"/>
              </w:rPr>
            </w:pPr>
            <w:hyperlink r:id="rId112">
              <w:r w:rsidDel="00000000" w:rsidR="00000000" w:rsidRPr="00000000">
                <w:rPr>
                  <w:color w:val="ff0000"/>
                  <w:sz w:val="18"/>
                  <w:szCs w:val="18"/>
                  <w:u w:val="single"/>
                  <w:rtl w:val="0"/>
                </w:rPr>
                <w:t xml:space="preserve">http://cucis.ece.northwestern.edu/projects/DMS/publications/AnomalyDetection.pdf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pageBreakBefore w:val="0"/>
              <w:widowControl w:val="0"/>
              <w:spacing w:line="276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pageBreakBefore w:val="0"/>
              <w:widowControl w:val="0"/>
              <w:spacing w:line="276" w:lineRule="auto"/>
              <w:rPr>
                <w:color w:val="ff0000"/>
                <w:sz w:val="18"/>
                <w:szCs w:val="18"/>
                <w:u w:val="single"/>
              </w:rPr>
            </w:pPr>
            <w:hyperlink r:id="rId113">
              <w:r w:rsidDel="00000000" w:rsidR="00000000" w:rsidRPr="00000000">
                <w:rPr>
                  <w:color w:val="ff0000"/>
                  <w:sz w:val="18"/>
                  <w:szCs w:val="18"/>
                  <w:u w:val="single"/>
                  <w:rtl w:val="0"/>
                </w:rPr>
                <w:t xml:space="preserve">http://www.jmlr.org/papers/volume6/steinwart05a/steinwart05a.pdf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Anomaly Detection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Statistical(outlier detection , grubbs test, likelihood approach)</w:t>
            </w:r>
          </w:p>
          <w:p w:rsidR="00000000" w:rsidDel="00000000" w:rsidP="00000000" w:rsidRDefault="00000000" w:rsidRPr="00000000" w14:paraId="00000541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Proximity based</w:t>
            </w:r>
          </w:p>
          <w:p w:rsidR="00000000" w:rsidDel="00000000" w:rsidP="00000000" w:rsidRDefault="00000000" w:rsidRPr="00000000" w14:paraId="00000542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Density  based(outlier score)</w:t>
            </w:r>
          </w:p>
          <w:p w:rsidR="00000000" w:rsidDel="00000000" w:rsidP="00000000" w:rsidRDefault="00000000" w:rsidRPr="00000000" w14:paraId="00000543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Clustering based</w:t>
            </w:r>
          </w:p>
          <w:p w:rsidR="00000000" w:rsidDel="00000000" w:rsidP="00000000" w:rsidRDefault="00000000" w:rsidRPr="00000000" w14:paraId="00000544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Neural Network Based</w:t>
            </w:r>
          </w:p>
          <w:p w:rsidR="00000000" w:rsidDel="00000000" w:rsidP="00000000" w:rsidRDefault="00000000" w:rsidRPr="00000000" w14:paraId="00000545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Rule Based</w:t>
            </w:r>
          </w:p>
          <w:p w:rsidR="00000000" w:rsidDel="00000000" w:rsidP="00000000" w:rsidRDefault="00000000" w:rsidRPr="00000000" w14:paraId="00000546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Isolation forest</w:t>
            </w:r>
          </w:p>
          <w:p w:rsidR="00000000" w:rsidDel="00000000" w:rsidP="00000000" w:rsidRDefault="00000000" w:rsidRPr="00000000" w14:paraId="00000547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one-class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ageBreakBefore w:val="0"/>
              <w:numPr>
                <w:ilvl w:val="2"/>
                <w:numId w:val="103"/>
              </w:numPr>
              <w:ind w:left="850.3937007874016" w:hanging="141.73228346456696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Use kNN to detect anomaly or possible fraud from “Credit Card Fraud Detection” dataset available on kaggle,</w:t>
            </w:r>
          </w:p>
          <w:p w:rsidR="00000000" w:rsidDel="00000000" w:rsidP="00000000" w:rsidRDefault="00000000" w:rsidRPr="00000000" w14:paraId="0000054B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Fault in Machine Vibration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Dataset:</w:t>
            </w:r>
          </w:p>
          <w:p w:rsidR="00000000" w:rsidDel="00000000" w:rsidP="00000000" w:rsidRDefault="00000000" w:rsidRPr="00000000" w14:paraId="0000054E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hyperlink r:id="rId114">
              <w:r w:rsidDel="00000000" w:rsidR="00000000" w:rsidRPr="00000000">
                <w:rPr>
                  <w:color w:val="ff0000"/>
                  <w:u w:val="single"/>
                  <w:rtl w:val="0"/>
                </w:rPr>
                <w:t xml:space="preserve">https://www.kaggle.com/mlg-ulb/creditcardfraud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Style w:val="Heading2"/>
        <w:pageBreakBefore w:val="0"/>
        <w:numPr>
          <w:ilvl w:val="0"/>
          <w:numId w:val="103"/>
        </w:numPr>
        <w:spacing w:after="0" w:afterAutospacing="0"/>
        <w:ind w:left="1559.0551181102362" w:hanging="360.0000000000001"/>
      </w:pPr>
      <w:bookmarkStart w:colFirst="0" w:colLast="0" w:name="_7i84rexvlh6w" w:id="51"/>
      <w:bookmarkEnd w:id="51"/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553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5kylt7ne73p3" w:id="52"/>
      <w:bookmarkEnd w:id="52"/>
      <w:r w:rsidDel="00000000" w:rsidR="00000000" w:rsidRPr="00000000">
        <w:rPr>
          <w:rtl w:val="0"/>
        </w:rPr>
        <w:t xml:space="preserve">Introduction to the Module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37"/>
        <w:tblW w:w="1494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430"/>
        <w:gridCol w:w="2985"/>
        <w:gridCol w:w="3045"/>
        <w:tblGridChange w:id="0">
          <w:tblGrid>
            <w:gridCol w:w="3480"/>
            <w:gridCol w:w="5430"/>
            <w:gridCol w:w="298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Introduction to Reinforcement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ageBreakBefore w:val="0"/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the Importance of RL and the type of problem to be solved using Reinforcement Learning.</w:t>
            </w:r>
          </w:p>
          <w:p w:rsidR="00000000" w:rsidDel="00000000" w:rsidP="00000000" w:rsidRDefault="00000000" w:rsidRPr="00000000" w14:paraId="00000557">
            <w:pPr>
              <w:pageBreakBefore w:val="0"/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Comparison of RL with supervised and unsupervised learning</w:t>
            </w:r>
          </w:p>
          <w:p w:rsidR="00000000" w:rsidDel="00000000" w:rsidP="00000000" w:rsidRDefault="00000000" w:rsidRPr="00000000" w14:paraId="00000558">
            <w:pPr>
              <w:pageBreakBefore w:val="0"/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flow of the contents in the module (overview) and their learning outcomes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cunysstnypdu" w:id="53"/>
      <w:bookmarkEnd w:id="53"/>
      <w:r w:rsidDel="00000000" w:rsidR="00000000" w:rsidRPr="00000000">
        <w:rPr>
          <w:rtl w:val="0"/>
        </w:rPr>
        <w:t xml:space="preserve">Fundamentals of RL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38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415"/>
        <w:gridCol w:w="3000"/>
        <w:tblGridChange w:id="0">
          <w:tblGrid>
            <w:gridCol w:w="3480"/>
            <w:gridCol w:w="541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Basic RL Concept.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ageBreakBefore w:val="0"/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Recall Distributions and sampling</w:t>
            </w:r>
          </w:p>
          <w:p w:rsidR="00000000" w:rsidDel="00000000" w:rsidP="00000000" w:rsidRDefault="00000000" w:rsidRPr="00000000" w14:paraId="0000055F">
            <w:pPr>
              <w:pageBreakBefore w:val="0"/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Components in the RL</w:t>
            </w:r>
          </w:p>
          <w:p w:rsidR="00000000" w:rsidDel="00000000" w:rsidP="00000000" w:rsidRDefault="00000000" w:rsidRPr="00000000" w14:paraId="00000560">
            <w:pPr>
              <w:pageBreakBefore w:val="0"/>
              <w:widowControl w:val="0"/>
              <w:numPr>
                <w:ilvl w:val="1"/>
                <w:numId w:val="68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Agent</w:t>
            </w:r>
          </w:p>
          <w:p w:rsidR="00000000" w:rsidDel="00000000" w:rsidP="00000000" w:rsidRDefault="00000000" w:rsidRPr="00000000" w14:paraId="00000561">
            <w:pPr>
              <w:pageBreakBefore w:val="0"/>
              <w:widowControl w:val="0"/>
              <w:numPr>
                <w:ilvl w:val="1"/>
                <w:numId w:val="68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State</w:t>
            </w:r>
          </w:p>
          <w:p w:rsidR="00000000" w:rsidDel="00000000" w:rsidP="00000000" w:rsidRDefault="00000000" w:rsidRPr="00000000" w14:paraId="00000562">
            <w:pPr>
              <w:pageBreakBefore w:val="0"/>
              <w:widowControl w:val="0"/>
              <w:numPr>
                <w:ilvl w:val="1"/>
                <w:numId w:val="68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563">
            <w:pPr>
              <w:pageBreakBefore w:val="0"/>
              <w:widowControl w:val="0"/>
              <w:numPr>
                <w:ilvl w:val="1"/>
                <w:numId w:val="68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Reward</w:t>
            </w:r>
          </w:p>
          <w:p w:rsidR="00000000" w:rsidDel="00000000" w:rsidP="00000000" w:rsidRDefault="00000000" w:rsidRPr="00000000" w14:paraId="00000564">
            <w:pPr>
              <w:pageBreakBefore w:val="0"/>
              <w:widowControl w:val="0"/>
              <w:numPr>
                <w:ilvl w:val="1"/>
                <w:numId w:val="68"/>
              </w:numPr>
              <w:spacing w:line="240" w:lineRule="auto"/>
              <w:ind w:left="144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Environment</w:t>
            </w:r>
          </w:p>
          <w:p w:rsidR="00000000" w:rsidDel="00000000" w:rsidP="00000000" w:rsidRDefault="00000000" w:rsidRPr="00000000" w14:paraId="00000565">
            <w:pPr>
              <w:pageBreakBefore w:val="0"/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Block Diagram of RL stating the components and their interaction</w:t>
            </w:r>
          </w:p>
          <w:p w:rsidR="00000000" w:rsidDel="00000000" w:rsidP="00000000" w:rsidRDefault="00000000" w:rsidRPr="00000000" w14:paraId="000005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K-armed Bandit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ageBreakBefore w:val="0"/>
              <w:widowControl w:val="0"/>
              <w:numPr>
                <w:ilvl w:val="0"/>
                <w:numId w:val="1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Solve k-armed bandit problem</w:t>
            </w:r>
          </w:p>
          <w:p w:rsidR="00000000" w:rsidDel="00000000" w:rsidP="00000000" w:rsidRDefault="00000000" w:rsidRPr="00000000" w14:paraId="0000056A">
            <w:pPr>
              <w:pageBreakBefore w:val="0"/>
              <w:widowControl w:val="0"/>
              <w:numPr>
                <w:ilvl w:val="0"/>
                <w:numId w:val="1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Exploration vs Exploitation tradeoff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Markov Decision Process (MDP)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ageBreakBefore w:val="0"/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Markov property</w:t>
            </w:r>
          </w:p>
          <w:p w:rsidR="00000000" w:rsidDel="00000000" w:rsidP="00000000" w:rsidRDefault="00000000" w:rsidRPr="00000000" w14:paraId="0000056E">
            <w:pPr>
              <w:pageBreakBefore w:val="0"/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additional elements of MDP</w:t>
            </w:r>
          </w:p>
          <w:p w:rsidR="00000000" w:rsidDel="00000000" w:rsidP="00000000" w:rsidRDefault="00000000" w:rsidRPr="00000000" w14:paraId="0000056F">
            <w:pPr>
              <w:pageBreakBefore w:val="0"/>
              <w:widowControl w:val="0"/>
              <w:numPr>
                <w:ilvl w:val="1"/>
                <w:numId w:val="4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Transition Probability</w:t>
            </w:r>
          </w:p>
          <w:p w:rsidR="00000000" w:rsidDel="00000000" w:rsidP="00000000" w:rsidRDefault="00000000" w:rsidRPr="00000000" w14:paraId="00000570">
            <w:pPr>
              <w:pageBreakBefore w:val="0"/>
              <w:widowControl w:val="0"/>
              <w:numPr>
                <w:ilvl w:val="1"/>
                <w:numId w:val="4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Reward Probability</w:t>
            </w:r>
          </w:p>
          <w:p w:rsidR="00000000" w:rsidDel="00000000" w:rsidP="00000000" w:rsidRDefault="00000000" w:rsidRPr="00000000" w14:paraId="00000571">
            <w:pPr>
              <w:pageBreakBefore w:val="0"/>
              <w:widowControl w:val="0"/>
              <w:numPr>
                <w:ilvl w:val="1"/>
                <w:numId w:val="4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Discount factor</w:t>
            </w:r>
          </w:p>
          <w:p w:rsidR="00000000" w:rsidDel="00000000" w:rsidP="00000000" w:rsidRDefault="00000000" w:rsidRPr="00000000" w14:paraId="00000572">
            <w:pPr>
              <w:pageBreakBefore w:val="0"/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the relation between rewards and returns</w:t>
            </w:r>
          </w:p>
          <w:p w:rsidR="00000000" w:rsidDel="00000000" w:rsidP="00000000" w:rsidRDefault="00000000" w:rsidRPr="00000000" w14:paraId="00000573">
            <w:pPr>
              <w:pageBreakBefore w:val="0"/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Bellman Equation</w:t>
            </w:r>
          </w:p>
          <w:p w:rsidR="00000000" w:rsidDel="00000000" w:rsidP="00000000" w:rsidRDefault="00000000" w:rsidRPr="00000000" w14:paraId="00000574">
            <w:pPr>
              <w:pageBreakBefore w:val="0"/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Understand:</w:t>
            </w:r>
          </w:p>
          <w:p w:rsidR="00000000" w:rsidDel="00000000" w:rsidP="00000000" w:rsidRDefault="00000000" w:rsidRPr="00000000" w14:paraId="00000575">
            <w:pPr>
              <w:pageBreakBefore w:val="0"/>
              <w:widowControl w:val="0"/>
              <w:numPr>
                <w:ilvl w:val="1"/>
                <w:numId w:val="4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Policy functions</w:t>
            </w:r>
          </w:p>
          <w:p w:rsidR="00000000" w:rsidDel="00000000" w:rsidP="00000000" w:rsidRDefault="00000000" w:rsidRPr="00000000" w14:paraId="00000576">
            <w:pPr>
              <w:pageBreakBefore w:val="0"/>
              <w:widowControl w:val="0"/>
              <w:numPr>
                <w:ilvl w:val="1"/>
                <w:numId w:val="4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Value functions</w:t>
            </w:r>
          </w:p>
          <w:p w:rsidR="00000000" w:rsidDel="00000000" w:rsidP="00000000" w:rsidRDefault="00000000" w:rsidRPr="00000000" w14:paraId="00000577">
            <w:pPr>
              <w:pageBreakBefore w:val="0"/>
              <w:widowControl w:val="0"/>
              <w:numPr>
                <w:ilvl w:val="1"/>
                <w:numId w:val="4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Action value functions </w:t>
            </w:r>
          </w:p>
          <w:p w:rsidR="00000000" w:rsidDel="00000000" w:rsidP="00000000" w:rsidRDefault="00000000" w:rsidRPr="00000000" w14:paraId="00000578">
            <w:pPr>
              <w:pageBreakBefore w:val="0"/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a 4x4 gridworld as an example to calculate the state values solving the Bellman equations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141.73228346456696"/>
              <w:jc w:val="left"/>
            </w:pPr>
            <w:r w:rsidDel="00000000" w:rsidR="00000000" w:rsidRPr="00000000">
              <w:rPr>
                <w:rtl w:val="0"/>
              </w:rPr>
              <w:t xml:space="preserve">Dynamic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Policy Evaluation and Policy Improvement</w:t>
            </w:r>
          </w:p>
          <w:p w:rsidR="00000000" w:rsidDel="00000000" w:rsidP="00000000" w:rsidRDefault="00000000" w:rsidRPr="00000000" w14:paraId="0000057C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about Policy Iteration for solving MDP</w:t>
            </w:r>
          </w:p>
          <w:p w:rsidR="00000000" w:rsidDel="00000000" w:rsidP="00000000" w:rsidRDefault="00000000" w:rsidRPr="00000000" w14:paraId="0000057D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about Value Iteration for solving MDP</w:t>
            </w:r>
          </w:p>
          <w:p w:rsidR="00000000" w:rsidDel="00000000" w:rsidP="00000000" w:rsidRDefault="00000000" w:rsidRPr="00000000" w14:paraId="0000057E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Identify the problem with DP and how asynchronous DP can address the issue.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Style w:val="Heading3"/>
        <w:pageBreakBefore w:val="0"/>
        <w:ind w:left="0" w:firstLine="0"/>
        <w:rPr/>
      </w:pPr>
      <w:bookmarkStart w:colFirst="0" w:colLast="0" w:name="_g41qkq2gnm4x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128ouz1f2kwh" w:id="55"/>
      <w:bookmarkEnd w:id="55"/>
      <w:r w:rsidDel="00000000" w:rsidR="00000000" w:rsidRPr="00000000">
        <w:rPr>
          <w:rtl w:val="0"/>
        </w:rPr>
        <w:t xml:space="preserve">Sample-based Learning Methods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tbl>
      <w:tblPr>
        <w:tblStyle w:val="Table39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415"/>
        <w:gridCol w:w="3000"/>
        <w:tblGridChange w:id="0">
          <w:tblGrid>
            <w:gridCol w:w="3480"/>
            <w:gridCol w:w="541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Monte Carlo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ageBreakBefore w:val="0"/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about the Monte Carlo Methods and Model free </w:t>
            </w:r>
          </w:p>
          <w:p w:rsidR="00000000" w:rsidDel="00000000" w:rsidP="00000000" w:rsidRDefault="00000000" w:rsidRPr="00000000" w14:paraId="00000586">
            <w:pPr>
              <w:pageBreakBefore w:val="0"/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on types of  Value approximation in Monte Carlo (Prediction)</w:t>
            </w:r>
          </w:p>
          <w:p w:rsidR="00000000" w:rsidDel="00000000" w:rsidP="00000000" w:rsidRDefault="00000000" w:rsidRPr="00000000" w14:paraId="00000587">
            <w:pPr>
              <w:pageBreakBefore w:val="0"/>
              <w:widowControl w:val="0"/>
              <w:numPr>
                <w:ilvl w:val="1"/>
                <w:numId w:val="3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First visit</w:t>
            </w:r>
          </w:p>
          <w:p w:rsidR="00000000" w:rsidDel="00000000" w:rsidP="00000000" w:rsidRDefault="00000000" w:rsidRPr="00000000" w14:paraId="00000588">
            <w:pPr>
              <w:pageBreakBefore w:val="0"/>
              <w:widowControl w:val="0"/>
              <w:numPr>
                <w:ilvl w:val="1"/>
                <w:numId w:val="3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Every visit</w:t>
            </w:r>
          </w:p>
          <w:p w:rsidR="00000000" w:rsidDel="00000000" w:rsidP="00000000" w:rsidRDefault="00000000" w:rsidRPr="00000000" w14:paraId="00000589">
            <w:pPr>
              <w:pageBreakBefore w:val="0"/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policy evaluation and policy improvement to define Generalized Policy Iteration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ageBreakBefore w:val="0"/>
              <w:widowControl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Temporal Difference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how Temporal Difference (TD) combines Monte Carlo (MC) method and Dynamic Programming (DP)</w:t>
            </w:r>
          </w:p>
          <w:p w:rsidR="00000000" w:rsidDel="00000000" w:rsidP="00000000" w:rsidRDefault="00000000" w:rsidRPr="00000000" w14:paraId="0000058D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 about TD controls:</w:t>
            </w:r>
          </w:p>
          <w:p w:rsidR="00000000" w:rsidDel="00000000" w:rsidP="00000000" w:rsidRDefault="00000000" w:rsidRPr="00000000" w14:paraId="0000058E">
            <w:pPr>
              <w:pageBreakBefore w:val="0"/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SARSA: On-policy TD Control</w:t>
            </w:r>
          </w:p>
          <w:p w:rsidR="00000000" w:rsidDel="00000000" w:rsidP="00000000" w:rsidRDefault="00000000" w:rsidRPr="00000000" w14:paraId="0000058F">
            <w:pPr>
              <w:pageBreakBefore w:val="0"/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Q-learning: Off-policy TD Control</w:t>
            </w:r>
          </w:p>
          <w:p w:rsidR="00000000" w:rsidDel="00000000" w:rsidP="00000000" w:rsidRDefault="00000000" w:rsidRPr="00000000" w14:paraId="00000590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Differentiate between Q-learning and SARSA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f8v2fyj5ic0g" w:id="56"/>
      <w:bookmarkEnd w:id="56"/>
      <w:r w:rsidDel="00000000" w:rsidR="00000000" w:rsidRPr="00000000">
        <w:rPr>
          <w:rtl w:val="0"/>
        </w:rPr>
        <w:t xml:space="preserve">Value-based Learning Method</w:t>
      </w:r>
    </w:p>
    <w:p w:rsidR="00000000" w:rsidDel="00000000" w:rsidP="00000000" w:rsidRDefault="00000000" w:rsidRPr="00000000" w14:paraId="00000594">
      <w:pPr>
        <w:pageBreakBefore w:val="0"/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Policy-based Learning Method</w:t>
      </w:r>
    </w:p>
    <w:p w:rsidR="00000000" w:rsidDel="00000000" w:rsidP="00000000" w:rsidRDefault="00000000" w:rsidRPr="00000000" w14:paraId="00000595">
      <w:pPr>
        <w:pStyle w:val="Heading3"/>
        <w:pageBreakBefore w:val="0"/>
        <w:numPr>
          <w:ilvl w:val="1"/>
          <w:numId w:val="103"/>
        </w:numPr>
        <w:ind w:left="1440" w:hanging="360"/>
      </w:pPr>
      <w:bookmarkStart w:colFirst="0" w:colLast="0" w:name="_8vumw7stv82a" w:id="57"/>
      <w:bookmarkEnd w:id="57"/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Students should be able to :</w:t>
      </w:r>
    </w:p>
    <w:tbl>
      <w:tblPr>
        <w:tblStyle w:val="Table40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5820"/>
        <w:gridCol w:w="3000"/>
        <w:tblGridChange w:id="0">
          <w:tblGrid>
            <w:gridCol w:w="3075"/>
            <w:gridCol w:w="58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ageBreakBefore w:val="0"/>
              <w:numPr>
                <w:ilvl w:val="2"/>
                <w:numId w:val="103"/>
              </w:numPr>
              <w:spacing w:line="240" w:lineRule="auto"/>
              <w:ind w:left="850.3937007874016" w:hanging="141.73228346456696"/>
            </w:pPr>
            <w:r w:rsidDel="00000000" w:rsidR="00000000" w:rsidRPr="00000000">
              <w:rPr>
                <w:rtl w:val="0"/>
              </w:rPr>
              <w:t xml:space="preserve">Module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Review different algorithms covered in this module</w:t>
            </w:r>
          </w:p>
          <w:p w:rsidR="00000000" w:rsidDel="00000000" w:rsidP="00000000" w:rsidRDefault="00000000" w:rsidRPr="00000000" w14:paraId="00000599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advantage and disadvantages (and/or challenges) of different algorithms</w:t>
            </w:r>
          </w:p>
          <w:p w:rsidR="00000000" w:rsidDel="00000000" w:rsidP="00000000" w:rsidRDefault="00000000" w:rsidRPr="00000000" w14:paraId="0000059A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Integrate the concepts covered in this module with other topics covered in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ageBreakBefore w:val="0"/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jesh Shikhrakar" w:id="1" w:date="2020-03-28T08:13:38Z"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DL</w:t>
      </w:r>
    </w:p>
  </w:comment>
  <w:comment w:author="Rojesh Shikhrakar" w:id="6" w:date="2020-04-03T11:48:27Z"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go into feature transformation</w:t>
      </w:r>
    </w:p>
  </w:comment>
  <w:comment w:author="Rina Singh" w:id="7" w:date="2020-03-27T18:44:43Z"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Precision/Recall tradeoff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Bias/Variance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-Bias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-variance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 of variation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-Bias/variance tradeoff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overfitting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-goal of model fitting in spervised learning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-what problem can come up and what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causes of those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noise, bias, variance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-what is overfitting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-solution to overfitting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-L2 regularization or ridge regression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-nested 10-fold cv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-option for selecting features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All subsets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Greedy method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L1 regularization</w:t>
      </w:r>
    </w:p>
  </w:comment>
  <w:comment w:author="Rina Singh" w:id="0" w:date="2020-03-27T14:44:18Z"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linear Regression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assumptions of linear regression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tasks: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which features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 model to fit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Fit model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Linear Regression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-many possible lines which is the best?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-best line with minimum error cost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 optimize a function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Here gradient descent comes and then next will be on gradient descent as it is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-One more unit for multiple regression(linear regression with multiple features)</w:t>
      </w:r>
    </w:p>
  </w:comment>
  <w:comment w:author="Rakesh Kumar Katuwal" w:id="2" w:date="2020-03-26T10:13:56Z"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change the structure of GMM as in PRML book. First we go through recalling K-means and how it is solved i.e. MLE then talk about GMM and why MLE can't be used. Then only introduce EM and use EM to solve GMM.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+rojesh@fusemachines.com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+nisan.chhetri@fusemachines.com</w:t>
      </w:r>
    </w:p>
  </w:comment>
  <w:comment w:author="Rakesh Kumar Katuwal" w:id="3" w:date="2020-04-01T04:00:57Z"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+nisan.chhetri@fusemachines.com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update the syllabus based on my comments above? You can divide the chapter into sections accordingly.</w:t>
      </w:r>
    </w:p>
  </w:comment>
  <w:comment w:author="Rojesh Shikhrakar" w:id="4" w:date="2020-04-03T07:17:48Z"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Data Reduction</w:t>
      </w:r>
    </w:p>
  </w:comment>
  <w:comment w:author="Rojesh Shikhrakar" w:id="5" w:date="2020-04-03T07:17:48Z"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Data Reduction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color w:val="ff99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upperLetter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upperLetter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upperLetter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Module %1."/>
      <w:lvlJc w:val="right"/>
      <w:pPr>
        <w:ind w:left="1559.0551181102362" w:hanging="360.0000000000002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0.3937007874016" w:hanging="141.73228346456688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360" w:lineRule="auto"/>
    </w:pPr>
    <w:rPr>
      <w:rFonts w:ascii="Open Sans SemiBold" w:cs="Open Sans SemiBold" w:eastAsia="Open Sans SemiBold" w:hAnsi="Open Sans SemiBold"/>
      <w:color w:val="2e3d49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</w:pPr>
    <w:rPr>
      <w:rFonts w:ascii="Open Sans SemiBold" w:cs="Open Sans SemiBold" w:eastAsia="Open Sans SemiBold" w:hAnsi="Open Sans SemiBold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rilliant.org/wiki/bayes-theorem/" TargetMode="External"/><Relationship Id="rId42" Type="http://schemas.openxmlformats.org/officeDocument/2006/relationships/hyperlink" Target="https://en.wikipedia.org/wiki/Prior_probability" TargetMode="External"/><Relationship Id="rId41" Type="http://schemas.openxmlformats.org/officeDocument/2006/relationships/hyperlink" Target="https://www.hackerearth.com/practice/machine-learning/prerequisites-of-machine-learning/bayes-rules-conditional-probability-chain-rule/tutorial/" TargetMode="External"/><Relationship Id="rId44" Type="http://schemas.openxmlformats.org/officeDocument/2006/relationships/hyperlink" Target="https://en.wikipedia.org/wiki/Likelihood_function" TargetMode="External"/><Relationship Id="rId43" Type="http://schemas.openxmlformats.org/officeDocument/2006/relationships/hyperlink" Target="https://en.wikipedia.org/wiki/Posterior_probability" TargetMode="External"/><Relationship Id="rId46" Type="http://schemas.openxmlformats.org/officeDocument/2006/relationships/hyperlink" Target="https://towardsdatascience.com/probability-concepts-explained-bayesian-inference-for-parameter-estimation-90e8930e5348" TargetMode="External"/><Relationship Id="rId45" Type="http://schemas.openxmlformats.org/officeDocument/2006/relationships/hyperlink" Target="https://en.wikipedia.org/wiki/Marginal_likelihood" TargetMode="External"/><Relationship Id="rId107" Type="http://schemas.openxmlformats.org/officeDocument/2006/relationships/hyperlink" Target="https://machinelearningmastery.com/arima-for-time-series-forecasting-with-python/" TargetMode="External"/><Relationship Id="rId106" Type="http://schemas.openxmlformats.org/officeDocument/2006/relationships/hyperlink" Target="https://machinelearningmastery.com/time-series-forecasting/" TargetMode="External"/><Relationship Id="rId105" Type="http://schemas.openxmlformats.org/officeDocument/2006/relationships/hyperlink" Target="https://otexts.com/fpp2/" TargetMode="External"/><Relationship Id="rId104" Type="http://schemas.openxmlformats.org/officeDocument/2006/relationships/hyperlink" Target="https://medium.com/analytics-vidhya/preprocessing-for-time-series-forecasting-3a331dbfb9c2" TargetMode="External"/><Relationship Id="rId109" Type="http://schemas.openxmlformats.org/officeDocument/2006/relationships/hyperlink" Target="https://medium.com/datadriveninvestor/holt-winters-exponential-smoothing-for-time-series-forecasting-5905fad390e5" TargetMode="External"/><Relationship Id="rId108" Type="http://schemas.openxmlformats.org/officeDocument/2006/relationships/hyperlink" Target="https://towardsdatascience.com/unboxing-arima-models-1dc09d2746f8" TargetMode="External"/><Relationship Id="rId48" Type="http://schemas.openxmlformats.org/officeDocument/2006/relationships/hyperlink" Target="https://www.machinelearningplus.com/predictive-modeling/how-naive-bayes-algorithm-works-with-example-and-full-code/" TargetMode="External"/><Relationship Id="rId47" Type="http://schemas.openxmlformats.org/officeDocument/2006/relationships/hyperlink" Target="https://www.edx.org/course/machine-learning" TargetMode="External"/><Relationship Id="rId49" Type="http://schemas.openxmlformats.org/officeDocument/2006/relationships/hyperlink" Target="https://www.analyticsvidhya.com/blog/2017/09/naive-bayes-explained/" TargetMode="External"/><Relationship Id="rId103" Type="http://schemas.openxmlformats.org/officeDocument/2006/relationships/hyperlink" Target="https://medium.com/analytics-vidhya/starting-off-with-time-series-56056c4f4b78" TargetMode="External"/><Relationship Id="rId102" Type="http://schemas.openxmlformats.org/officeDocument/2006/relationships/hyperlink" Target="https://static.googleusercontent.com/media/research.google.com/en//pubs/archive/45530.pdf" TargetMode="External"/><Relationship Id="rId101" Type="http://schemas.openxmlformats.org/officeDocument/2006/relationships/hyperlink" Target="https://static.googleusercontent.com/media/research.google.com/en//pubs/archive/45530.pdf" TargetMode="External"/><Relationship Id="rId100" Type="http://schemas.openxmlformats.org/officeDocument/2006/relationships/hyperlink" Target="https://www.csie.ntu.edu.tw/~b97053/paper/Rendle2010FM.pdf" TargetMode="External"/><Relationship Id="rId31" Type="http://schemas.openxmlformats.org/officeDocument/2006/relationships/hyperlink" Target="https://cogsys.uni-bamberg.de/teaching/ss05/ml/slides/cogsysII-8.pdf" TargetMode="External"/><Relationship Id="rId30" Type="http://schemas.openxmlformats.org/officeDocument/2006/relationships/hyperlink" Target="https://www.kaggle.com/c/titanic/data" TargetMode="External"/><Relationship Id="rId33" Type="http://schemas.openxmlformats.org/officeDocument/2006/relationships/hyperlink" Target="https://monkeylearn.com/blog/introduction-to-support-vector-machines-svm/" TargetMode="External"/><Relationship Id="rId32" Type="http://schemas.openxmlformats.org/officeDocument/2006/relationships/hyperlink" Target="https://en.wikipedia.org/wiki/K-nearest_neighbors_algorithm" TargetMode="External"/><Relationship Id="rId35" Type="http://schemas.openxmlformats.org/officeDocument/2006/relationships/hyperlink" Target="https://towardsdatascience.com/ensemble-methods-bagging-boosting-and-stacking-c9214a10a205" TargetMode="External"/><Relationship Id="rId34" Type="http://schemas.openxmlformats.org/officeDocument/2006/relationships/hyperlink" Target="http://cs229.stanford.edu/notes2019fall/cs229-notes3.pdf" TargetMode="External"/><Relationship Id="rId37" Type="http://schemas.openxmlformats.org/officeDocument/2006/relationships/hyperlink" Target="https://astro.temple.edu/~msobel/courses_files/StochasticBoosting(gradient).pdf" TargetMode="External"/><Relationship Id="rId36" Type="http://schemas.openxmlformats.org/officeDocument/2006/relationships/hyperlink" Target="https://web.stanford.edu/~hastie/Papers/ESLII.pdf" TargetMode="External"/><Relationship Id="rId39" Type="http://schemas.openxmlformats.org/officeDocument/2006/relationships/hyperlink" Target="https://machinelearningmastery.com/gentle-introduction-xgboost-applied-machine-learning/" TargetMode="External"/><Relationship Id="rId38" Type="http://schemas.openxmlformats.org/officeDocument/2006/relationships/hyperlink" Target="https://medium.com/@williamkoehrsen/random-forest-simple-explanation-377895a60d2d" TargetMode="External"/><Relationship Id="rId20" Type="http://schemas.openxmlformats.org/officeDocument/2006/relationships/hyperlink" Target="https://towardsdatascience.com/deep-learning-feedforward-neural-network-26a6705dbdc7" TargetMode="External"/><Relationship Id="rId22" Type="http://schemas.openxmlformats.org/officeDocument/2006/relationships/hyperlink" Target="https://towardsdatascience.com/how-does-back-propagation-in-artificial-neural-networks-work-c7cad873ea7" TargetMode="External"/><Relationship Id="rId21" Type="http://schemas.openxmlformats.org/officeDocument/2006/relationships/hyperlink" Target="https://towardsdatascience.com/understanding-the-mathematics-behind-gradient-descent-dde5dc9be06e" TargetMode="External"/><Relationship Id="rId24" Type="http://schemas.openxmlformats.org/officeDocument/2006/relationships/hyperlink" Target="https://towardsdatascience.com/coding-neural-network-forward-propagation-and-backpropagtion-ccf8cf369f76" TargetMode="External"/><Relationship Id="rId23" Type="http://schemas.openxmlformats.org/officeDocument/2006/relationships/hyperlink" Target="https://towardsdatascience.com/forward-propagation-in-neural-networks-simplified-math-and-code-version-bbcfef6f9250" TargetMode="External"/><Relationship Id="rId26" Type="http://schemas.openxmlformats.org/officeDocument/2006/relationships/hyperlink" Target="https://www.guru99.com/backpropogation-neural-network.html" TargetMode="External"/><Relationship Id="rId25" Type="http://schemas.openxmlformats.org/officeDocument/2006/relationships/hyperlink" Target="https://hackernoon.com/gradient-descent-aynk-7cbe95a778da" TargetMode="External"/><Relationship Id="rId28" Type="http://schemas.openxmlformats.org/officeDocument/2006/relationships/hyperlink" Target="https://www-users.cs.umn.edu/~kumar001/dmbook/ch4.pdf" TargetMode="External"/><Relationship Id="rId27" Type="http://schemas.openxmlformats.org/officeDocument/2006/relationships/hyperlink" Target="https://www.bogotobogo.com/python/scikit-learn/Artificial-Neural-Network-ANN-2-Forward-Propagation.php" TargetMode="External"/><Relationship Id="rId29" Type="http://schemas.openxmlformats.org/officeDocument/2006/relationships/hyperlink" Target="http://www.ise.bgu.ac.il/faculty/liorr/hbchap9.pdf" TargetMode="External"/><Relationship Id="rId95" Type="http://schemas.openxmlformats.org/officeDocument/2006/relationships/hyperlink" Target="https://pdfs.semanticscholar.org/95df/dc02010b9c390878729f459893c2a5c0898f.pdf" TargetMode="External"/><Relationship Id="rId94" Type="http://schemas.openxmlformats.org/officeDocument/2006/relationships/hyperlink" Target="https://eprint.iacr.org/2018/476.pdf" TargetMode="External"/><Relationship Id="rId97" Type="http://schemas.openxmlformats.org/officeDocument/2006/relationships/hyperlink" Target="https://imbalanced-learn.readthedocs.io/en/stable/api.html" TargetMode="External"/><Relationship Id="rId96" Type="http://schemas.openxmlformats.org/officeDocument/2006/relationships/hyperlink" Target="https://machinelearningmastery.com/tour-of-evaluation-metrics-for-imbalanced-classification/" TargetMode="External"/><Relationship Id="rId11" Type="http://schemas.openxmlformats.org/officeDocument/2006/relationships/hyperlink" Target="https://www.kaggle.com/sazid28/advertising.csv" TargetMode="External"/><Relationship Id="rId99" Type="http://schemas.openxmlformats.org/officeDocument/2006/relationships/hyperlink" Target="https://drive.google.com/file/d/1j7EA_r64X_o6Vf0W5dnHYEO68Mr6ka-D/view" TargetMode="External"/><Relationship Id="rId10" Type="http://schemas.openxmlformats.org/officeDocument/2006/relationships/hyperlink" Target="http://www.cs.cmu.edu/~tom/mlbook/NBayesLogReg.pdf" TargetMode="External"/><Relationship Id="rId98" Type="http://schemas.openxmlformats.org/officeDocument/2006/relationships/hyperlink" Target="https://drive.google.com/file/d/1OYKkBzObhXq0niMXQX26OvPsmFCIq4xB/view" TargetMode="External"/><Relationship Id="rId13" Type="http://schemas.openxmlformats.org/officeDocument/2006/relationships/hyperlink" Target="https://shodhganga.inflibnet.ac.in/bitstream/10603/11748/10/10_chapter_04.pdf" TargetMode="External"/><Relationship Id="rId12" Type="http://schemas.openxmlformats.org/officeDocument/2006/relationships/hyperlink" Target="https://www.kaggle.com/snap/amazon-fine-food-reviews" TargetMode="External"/><Relationship Id="rId91" Type="http://schemas.openxmlformats.org/officeDocument/2006/relationships/hyperlink" Target="http://people.bu.edu/bkulis/pubs/ftml_metric_learning.pdf" TargetMode="External"/><Relationship Id="rId90" Type="http://schemas.openxmlformats.org/officeDocument/2006/relationships/hyperlink" Target="http://researchers.lille.inria.fr/abellet/talks/metric_learning_tutorial_CIL.pdf" TargetMode="External"/><Relationship Id="rId93" Type="http://schemas.openxmlformats.org/officeDocument/2006/relationships/hyperlink" Target="https://eprint.iacr.org/2018/476.pdf" TargetMode="External"/><Relationship Id="rId92" Type="http://schemas.openxmlformats.org/officeDocument/2006/relationships/hyperlink" Target="https://machinelearningmastery.com/tactics-to-combat-imbalanced-classes-in-your-machine-learning-dataset/" TargetMode="External"/><Relationship Id="rId115" Type="http://schemas.openxmlformats.org/officeDocument/2006/relationships/header" Target="header1.xml"/><Relationship Id="rId15" Type="http://schemas.openxmlformats.org/officeDocument/2006/relationships/hyperlink" Target="https://towardsdatascience.com/what-the-hell-is-perceptron-626217814f53" TargetMode="External"/><Relationship Id="rId110" Type="http://schemas.openxmlformats.org/officeDocument/2006/relationships/hyperlink" Target="https://raw.githubusercontent.com/jbrownlee/Datasets/master/daily-min-temperatures.csv" TargetMode="External"/><Relationship Id="rId14" Type="http://schemas.openxmlformats.org/officeDocument/2006/relationships/hyperlink" Target="https://blog.dbrgn.ch/2013/3/26/perceptrons-in-python/" TargetMode="External"/><Relationship Id="rId17" Type="http://schemas.openxmlformats.org/officeDocument/2006/relationships/hyperlink" Target="https://courses.cs.washington.edu/courses/cse415/04wi/slides/Neural/sld001.htm" TargetMode="External"/><Relationship Id="rId16" Type="http://schemas.openxmlformats.org/officeDocument/2006/relationships/hyperlink" Target="https://hackernoon.com/implementing-the-perceptron-algorithm-from-scratch-in-python-48be2d07b1c0" TargetMode="External"/><Relationship Id="rId19" Type="http://schemas.openxmlformats.org/officeDocument/2006/relationships/hyperlink" Target="https://towardsdatascience.com/building-neural-network-from-scratch-9c88535bf8e9" TargetMode="External"/><Relationship Id="rId114" Type="http://schemas.openxmlformats.org/officeDocument/2006/relationships/hyperlink" Target="https://www.kaggle.com/mlg-ulb/creditcardfraud" TargetMode="External"/><Relationship Id="rId18" Type="http://schemas.openxmlformats.org/officeDocument/2006/relationships/hyperlink" Target="http://deeplearning.net/tutorial/mlp.html" TargetMode="External"/><Relationship Id="rId113" Type="http://schemas.openxmlformats.org/officeDocument/2006/relationships/hyperlink" Target="http://www.jmlr.org/papers/volume6/steinwart05a/steinwart05a.pdf" TargetMode="External"/><Relationship Id="rId112" Type="http://schemas.openxmlformats.org/officeDocument/2006/relationships/hyperlink" Target="http://cucis.ece.northwestern.edu/projects/DMS/publications/AnomalyDetection.pdf" TargetMode="External"/><Relationship Id="rId111" Type="http://schemas.openxmlformats.org/officeDocument/2006/relationships/hyperlink" Target="http://courses.washington.edu/css581/lecture_slides/18_anomaly_detection.pdf" TargetMode="External"/><Relationship Id="rId84" Type="http://schemas.openxmlformats.org/officeDocument/2006/relationships/hyperlink" Target="https://www.ques10.com/p/198/what-is-concept-hierarchy-how-concept-hierarchy--1/" TargetMode="External"/><Relationship Id="rId83" Type="http://schemas.openxmlformats.org/officeDocument/2006/relationships/hyperlink" Target="https://www.analyticsvidhya.com/blog/2016/12/introduction-to-feature-selection-methods-with-an-example-or-how-to-select-the-right-variables/" TargetMode="External"/><Relationship Id="rId86" Type="http://schemas.openxmlformats.org/officeDocument/2006/relationships/hyperlink" Target="https://www.analyticsvidhya.com/blog/2015/02/outliers-detection-treatment-dataset/?source=post_page---------------------------" TargetMode="External"/><Relationship Id="rId85" Type="http://schemas.openxmlformats.org/officeDocument/2006/relationships/hyperlink" Target="https://www.youtube.com/watch?v=JkO8hj3tkpo" TargetMode="External"/><Relationship Id="rId88" Type="http://schemas.openxmlformats.org/officeDocument/2006/relationships/hyperlink" Target="https://medium.com/@swethalakshmanan14/outlier-detection-and-treatment-a-beginners-guide-c44af0699754" TargetMode="External"/><Relationship Id="rId87" Type="http://schemas.openxmlformats.org/officeDocument/2006/relationships/hyperlink" Target="https://towardsdatascience.com/ways-to-detect-and-remove-the-outliers-404d16608dba" TargetMode="External"/><Relationship Id="rId89" Type="http://schemas.openxmlformats.org/officeDocument/2006/relationships/hyperlink" Target="http://contrib.scikit-learn.org/metric-learn/introduction.html" TargetMode="External"/><Relationship Id="rId80" Type="http://schemas.openxmlformats.org/officeDocument/2006/relationships/hyperlink" Target="http://www.stat.columbia.edu/~gelman/arm/missing.pdf" TargetMode="External"/><Relationship Id="rId82" Type="http://schemas.openxmlformats.org/officeDocument/2006/relationships/hyperlink" Target="https://towardsdatascience.com/the-5-feature-selection-algorithms-every-data-scientist-need-to-know-3a6b566efd2" TargetMode="External"/><Relationship Id="rId81" Type="http://schemas.openxmlformats.org/officeDocument/2006/relationships/hyperlink" Target="https://machinelearningmastery.com/an-introduction-to-feature-selection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cft.vanderbilt.edu/guides-sub-pages/blooms-taxonomy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users.isr.ist.utl.pt/~wurmd/Livros/school/Bishop%20-%20Pattern%20Recognition%20And%20Machine%20Learning%20-%20Springer%20%202006.pdf" TargetMode="External"/><Relationship Id="rId8" Type="http://schemas.openxmlformats.org/officeDocument/2006/relationships/hyperlink" Target="https://web.stanford.edu/~hastie/ElemStatLearn/" TargetMode="External"/><Relationship Id="rId73" Type="http://schemas.openxmlformats.org/officeDocument/2006/relationships/hyperlink" Target="http://leap.ee.iisc.ac.in/sriram/teaching/MLSP_16/refs/GMM_Tutorial_Reynolds.pdf" TargetMode="External"/><Relationship Id="rId72" Type="http://schemas.openxmlformats.org/officeDocument/2006/relationships/hyperlink" Target="https://en.wikipedia.org/wiki/Expectation%E2%80%93maximization_algorithm" TargetMode="External"/><Relationship Id="rId75" Type="http://schemas.openxmlformats.org/officeDocument/2006/relationships/hyperlink" Target="https://www.youtube.com/watch?v=Rkl30Fr2S38" TargetMode="External"/><Relationship Id="rId74" Type="http://schemas.openxmlformats.org/officeDocument/2006/relationships/hyperlink" Target="https://www.youtube.com/watch?v=qMTuMa86NzU" TargetMode="External"/><Relationship Id="rId77" Type="http://schemas.openxmlformats.org/officeDocument/2006/relationships/hyperlink" Target="https://www.dataquest.io/blog/what-is-a-data-engineer/" TargetMode="External"/><Relationship Id="rId76" Type="http://schemas.openxmlformats.org/officeDocument/2006/relationships/hyperlink" Target="https://towardsdatascience.com/who-is-a-data-engineer-how-to-become-a-data-engineer-1167ddc12811" TargetMode="External"/><Relationship Id="rId79" Type="http://schemas.openxmlformats.org/officeDocument/2006/relationships/hyperlink" Target="https://elitedatascience.com/feature-engineering" TargetMode="External"/><Relationship Id="rId78" Type="http://schemas.openxmlformats.org/officeDocument/2006/relationships/hyperlink" Target="https://www.springboard.com/blog/data-engineer-vs-data-scientist/" TargetMode="External"/><Relationship Id="rId71" Type="http://schemas.openxmlformats.org/officeDocument/2006/relationships/hyperlink" Target="https://towardsdatascience.com/gaussian-mixture-models-explained-6986aaf5a95" TargetMode="External"/><Relationship Id="rId70" Type="http://schemas.openxmlformats.org/officeDocument/2006/relationships/hyperlink" Target="https://www.geeksforgeeks.org/dbscan-clustering-in-ml-density-based-clustering/" TargetMode="External"/><Relationship Id="rId62" Type="http://schemas.openxmlformats.org/officeDocument/2006/relationships/hyperlink" Target="https://www.youtube.com/watch?v=j8080l9Pvic" TargetMode="External"/><Relationship Id="rId61" Type="http://schemas.openxmlformats.org/officeDocument/2006/relationships/hyperlink" Target="https://towardsdatascience.com/manifold-learning-the-theory-behind-it-c34299748fec" TargetMode="External"/><Relationship Id="rId64" Type="http://schemas.openxmlformats.org/officeDocument/2006/relationships/hyperlink" Target="https://towardsdatascience.com/an-introduction-to-t-sne-with-python-example-5a3a293108d1" TargetMode="External"/><Relationship Id="rId63" Type="http://schemas.openxmlformats.org/officeDocument/2006/relationships/hyperlink" Target="https://distill.pub/2016/misread-tsne/" TargetMode="External"/><Relationship Id="rId66" Type="http://schemas.openxmlformats.org/officeDocument/2006/relationships/hyperlink" Target="https://www.youtube.com/watch?v=NEaUSP4YerM" TargetMode="External"/><Relationship Id="rId65" Type="http://schemas.openxmlformats.org/officeDocument/2006/relationships/hyperlink" Target="https://en.wikipedia.org/wiki/T-distributed_stochastic_neighbor_embedding" TargetMode="External"/><Relationship Id="rId68" Type="http://schemas.openxmlformats.org/officeDocument/2006/relationships/hyperlink" Target="https://www.analyticsvidhya.com/blog/2016/11/an-introduction-to-clustering-and-different-methods-of-clustering/" TargetMode="External"/><Relationship Id="rId67" Type="http://schemas.openxmlformats.org/officeDocument/2006/relationships/hyperlink" Target="https://www.youtube.com/watch?v=ZspR5PZemcs" TargetMode="External"/><Relationship Id="rId60" Type="http://schemas.openxmlformats.org/officeDocument/2006/relationships/hyperlink" Target="https://jakevdp.github.io/PythonDataScienceHandbook/05.10-manifold-learning.html" TargetMode="External"/><Relationship Id="rId69" Type="http://schemas.openxmlformats.org/officeDocument/2006/relationships/hyperlink" Target="https://towardsdatascience.com/understanding-the-concept-of-hierarchical-clustering-technique-c6e8243758ec" TargetMode="External"/><Relationship Id="rId51" Type="http://schemas.openxmlformats.org/officeDocument/2006/relationships/hyperlink" Target="https://scikit-learn.org/stable/modules/naive_bayes.html" TargetMode="External"/><Relationship Id="rId50" Type="http://schemas.openxmlformats.org/officeDocument/2006/relationships/hyperlink" Target="https://towardsdatascience.com/machine-learning-part-16-naive-bayes-classifier-in-python-c9d3fa496fa4" TargetMode="External"/><Relationship Id="rId53" Type="http://schemas.openxmlformats.org/officeDocument/2006/relationships/hyperlink" Target="https://www.coursera.org/learn/probabilistic-graphical-models" TargetMode="External"/><Relationship Id="rId52" Type="http://schemas.openxmlformats.org/officeDocument/2006/relationships/hyperlink" Target="http://www.cs.toronto.edu/~rgrosse/csc321/probabilistic_models.pdf" TargetMode="External"/><Relationship Id="rId55" Type="http://schemas.openxmlformats.org/officeDocument/2006/relationships/hyperlink" Target="https://towardsdatascience.com/a-one-stop-shop-for-principal-component-analysis-5582fb7e0a9c" TargetMode="External"/><Relationship Id="rId54" Type="http://schemas.openxmlformats.org/officeDocument/2006/relationships/hyperlink" Target="https://www.coursera.org/learn/probabilistic-graphical-models" TargetMode="External"/><Relationship Id="rId57" Type="http://schemas.openxmlformats.org/officeDocument/2006/relationships/hyperlink" Target="https://www.youtube.com/watch?v=FgakZw6K1QQ" TargetMode="External"/><Relationship Id="rId56" Type="http://schemas.openxmlformats.org/officeDocument/2006/relationships/hyperlink" Target="https://setosa.io/ev/principal-component-analysis/" TargetMode="External"/><Relationship Id="rId59" Type="http://schemas.openxmlformats.org/officeDocument/2006/relationships/hyperlink" Target="http://www.jmlr.org/papers/volume11/vincent10a/vincent10a.pdf" TargetMode="External"/><Relationship Id="rId58" Type="http://schemas.openxmlformats.org/officeDocument/2006/relationships/hyperlink" Target="http://www.inf.fu-berlin.de/lehre/WS08/ME/randproj_kdd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SemiBold-regular.ttf"/><Relationship Id="rId6" Type="http://schemas.openxmlformats.org/officeDocument/2006/relationships/font" Target="fonts/OpenSansSemiBold-bold.ttf"/><Relationship Id="rId7" Type="http://schemas.openxmlformats.org/officeDocument/2006/relationships/font" Target="fonts/OpenSansSemiBold-italic.ttf"/><Relationship Id="rId8" Type="http://schemas.openxmlformats.org/officeDocument/2006/relationships/font" Target="fonts/Open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